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rsidP="00B269E2">
      <w:pPr>
        <w:pStyle w:val="Text"/>
        <w:ind w:firstLine="0"/>
        <w:rPr>
          <w:sz w:val="18"/>
          <w:szCs w:val="18"/>
        </w:rPr>
      </w:pPr>
      <w:r>
        <w:rPr>
          <w:sz w:val="18"/>
          <w:szCs w:val="18"/>
        </w:rPr>
        <w:footnoteReference w:customMarkFollows="1" w:id="2"/>
        <w:sym w:font="Symbol" w:char="F020"/>
      </w:r>
    </w:p>
    <w:p w:rsidR="00B269E2" w:rsidRDefault="004C22D8" w:rsidP="00B269E2">
      <w:pPr>
        <w:pStyle w:val="Title"/>
        <w:framePr w:wrap="notBeside"/>
      </w:pPr>
      <w:bookmarkStart w:id="0" w:name="_Hlk480278376"/>
      <w:bookmarkEnd w:id="0"/>
      <w:r>
        <w:t>Age Pred</w:t>
      </w:r>
      <w:r w:rsidR="008A768A">
        <w:t>iction using Fac</w:t>
      </w:r>
      <w:r w:rsidR="00FC068F">
        <w:t>ial Images</w:t>
      </w:r>
    </w:p>
    <w:p w:rsidR="006B2527" w:rsidRPr="006B2527" w:rsidRDefault="00CB443C" w:rsidP="006B2527">
      <w:pPr>
        <w:framePr w:w="9072" w:hSpace="187" w:vSpace="187" w:wrap="notBeside" w:vAnchor="text" w:hAnchor="page" w:xAlign="center" w:y="1"/>
        <w:tabs>
          <w:tab w:val="left" w:pos="5387"/>
        </w:tabs>
        <w:jc w:val="center"/>
        <w:rPr>
          <w:b/>
          <w:sz w:val="24"/>
          <w:szCs w:val="24"/>
        </w:rPr>
      </w:pPr>
      <w:r>
        <w:rPr>
          <w:b/>
          <w:sz w:val="24"/>
          <w:szCs w:val="24"/>
        </w:rPr>
        <w:t xml:space="preserve">Abhi Shah*, </w:t>
      </w:r>
      <w:proofErr w:type="spellStart"/>
      <w:r w:rsidR="00B269E2" w:rsidRPr="00B269E2">
        <w:rPr>
          <w:b/>
          <w:sz w:val="24"/>
          <w:szCs w:val="24"/>
        </w:rPr>
        <w:t>Rachit</w:t>
      </w:r>
      <w:proofErr w:type="spellEnd"/>
      <w:r w:rsidR="00B269E2" w:rsidRPr="00B269E2">
        <w:rPr>
          <w:b/>
          <w:sz w:val="24"/>
          <w:szCs w:val="24"/>
        </w:rPr>
        <w:t xml:space="preserve"> Shah*</w:t>
      </w:r>
      <w:r>
        <w:rPr>
          <w:b/>
          <w:sz w:val="24"/>
          <w:szCs w:val="24"/>
        </w:rPr>
        <w:t>*</w:t>
      </w:r>
      <w:r w:rsidR="00B269E2" w:rsidRPr="00B269E2">
        <w:rPr>
          <w:b/>
          <w:sz w:val="24"/>
          <w:szCs w:val="24"/>
        </w:rPr>
        <w:t xml:space="preserve">, </w:t>
      </w:r>
      <w:r>
        <w:rPr>
          <w:b/>
          <w:sz w:val="24"/>
          <w:szCs w:val="24"/>
        </w:rPr>
        <w:t>Prof. Pooja Shah</w:t>
      </w:r>
      <w:r w:rsidR="00B269E2" w:rsidRPr="00B269E2">
        <w:rPr>
          <w:b/>
          <w:sz w:val="24"/>
          <w:szCs w:val="24"/>
        </w:rPr>
        <w:t>**</w:t>
      </w:r>
      <w:r>
        <w:rPr>
          <w:b/>
          <w:sz w:val="24"/>
          <w:szCs w:val="24"/>
        </w:rPr>
        <w:t>*</w:t>
      </w:r>
    </w:p>
    <w:p w:rsidR="003F072D" w:rsidRDefault="00B269E2" w:rsidP="003F072D">
      <w:pPr>
        <w:framePr w:w="9072" w:hSpace="187" w:vSpace="187" w:wrap="notBeside" w:vAnchor="text" w:hAnchor="page" w:xAlign="center" w:y="1"/>
        <w:tabs>
          <w:tab w:val="left" w:pos="5387"/>
        </w:tabs>
        <w:jc w:val="center"/>
        <w:rPr>
          <w:sz w:val="18"/>
          <w:szCs w:val="18"/>
        </w:rPr>
      </w:pPr>
      <w:r>
        <w:rPr>
          <w:sz w:val="18"/>
          <w:szCs w:val="18"/>
        </w:rPr>
        <w:t xml:space="preserve">*Computer Engineering Department, Institute of Technology </w:t>
      </w:r>
      <w:proofErr w:type="spellStart"/>
      <w:r>
        <w:rPr>
          <w:sz w:val="18"/>
          <w:szCs w:val="18"/>
        </w:rPr>
        <w:t>Nirma</w:t>
      </w:r>
      <w:proofErr w:type="spellEnd"/>
      <w:r>
        <w:rPr>
          <w:sz w:val="18"/>
          <w:szCs w:val="18"/>
        </w:rPr>
        <w:t xml:space="preserve"> University,</w:t>
      </w:r>
    </w:p>
    <w:p w:rsidR="003F072D" w:rsidRDefault="003F072D" w:rsidP="003F072D">
      <w:pPr>
        <w:framePr w:w="9072" w:hSpace="187" w:vSpace="187" w:wrap="notBeside" w:vAnchor="text" w:hAnchor="page" w:xAlign="center" w:y="1"/>
        <w:jc w:val="center"/>
        <w:rPr>
          <w:sz w:val="18"/>
          <w:szCs w:val="18"/>
        </w:rPr>
      </w:pPr>
      <w:r>
        <w:rPr>
          <w:sz w:val="18"/>
          <w:szCs w:val="18"/>
        </w:rPr>
        <w:t xml:space="preserve">Ahmedabad 380009, India. Email: </w:t>
      </w:r>
      <w:r w:rsidRPr="003856F0">
        <w:rPr>
          <w:sz w:val="18"/>
          <w:szCs w:val="18"/>
        </w:rPr>
        <w:t>14bce107@nirmauni.ac.in</w:t>
      </w:r>
    </w:p>
    <w:p w:rsidR="00B269E2" w:rsidRDefault="00B269E2" w:rsidP="00B269E2">
      <w:pPr>
        <w:framePr w:w="9072" w:hSpace="187" w:vSpace="187" w:wrap="notBeside" w:vAnchor="text" w:hAnchor="page" w:xAlign="center" w:y="1"/>
        <w:tabs>
          <w:tab w:val="left" w:pos="5387"/>
        </w:tabs>
        <w:jc w:val="center"/>
        <w:rPr>
          <w:sz w:val="18"/>
          <w:szCs w:val="18"/>
        </w:rPr>
      </w:pPr>
      <w:r>
        <w:rPr>
          <w:sz w:val="18"/>
          <w:szCs w:val="18"/>
        </w:rPr>
        <w:t>*</w:t>
      </w:r>
      <w:r w:rsidR="003F072D">
        <w:rPr>
          <w:sz w:val="18"/>
          <w:szCs w:val="18"/>
        </w:rPr>
        <w:t>*</w:t>
      </w:r>
      <w:r>
        <w:rPr>
          <w:sz w:val="18"/>
          <w:szCs w:val="18"/>
        </w:rPr>
        <w:t xml:space="preserve">Computer Engineering Department, Institute of Technology </w:t>
      </w:r>
      <w:proofErr w:type="spellStart"/>
      <w:r>
        <w:rPr>
          <w:sz w:val="18"/>
          <w:szCs w:val="18"/>
        </w:rPr>
        <w:t>Nirma</w:t>
      </w:r>
      <w:proofErr w:type="spellEnd"/>
      <w:r>
        <w:rPr>
          <w:sz w:val="18"/>
          <w:szCs w:val="18"/>
        </w:rPr>
        <w:t xml:space="preserve"> University,</w:t>
      </w:r>
    </w:p>
    <w:p w:rsidR="00B269E2" w:rsidRDefault="00B269E2" w:rsidP="00B269E2">
      <w:pPr>
        <w:framePr w:w="9072" w:hSpace="187" w:vSpace="187" w:wrap="notBeside" w:vAnchor="text" w:hAnchor="page" w:xAlign="center" w:y="1"/>
        <w:jc w:val="center"/>
        <w:rPr>
          <w:sz w:val="18"/>
          <w:szCs w:val="18"/>
        </w:rPr>
      </w:pPr>
      <w:r>
        <w:rPr>
          <w:sz w:val="18"/>
          <w:szCs w:val="18"/>
        </w:rPr>
        <w:t xml:space="preserve">Ahmedabad 380009, India. Email: </w:t>
      </w:r>
      <w:r w:rsidRPr="002C200D">
        <w:rPr>
          <w:sz w:val="18"/>
          <w:szCs w:val="18"/>
        </w:rPr>
        <w:t>14bce110@nirmauni.ac.in</w:t>
      </w:r>
    </w:p>
    <w:p w:rsidR="00B269E2" w:rsidRDefault="00B269E2" w:rsidP="00B269E2">
      <w:pPr>
        <w:framePr w:w="9072" w:hSpace="187" w:vSpace="187" w:wrap="notBeside" w:vAnchor="text" w:hAnchor="page" w:xAlign="center" w:y="1"/>
        <w:jc w:val="center"/>
        <w:rPr>
          <w:sz w:val="18"/>
          <w:szCs w:val="18"/>
        </w:rPr>
      </w:pPr>
      <w:r>
        <w:rPr>
          <w:sz w:val="18"/>
          <w:szCs w:val="18"/>
        </w:rPr>
        <w:t>**</w:t>
      </w:r>
      <w:r w:rsidR="003F072D">
        <w:rPr>
          <w:sz w:val="18"/>
          <w:szCs w:val="18"/>
        </w:rPr>
        <w:t>*</w:t>
      </w:r>
      <w:r>
        <w:rPr>
          <w:sz w:val="18"/>
          <w:szCs w:val="18"/>
        </w:rPr>
        <w:t xml:space="preserve">Computer Engineering Department, Institute of Technology </w:t>
      </w:r>
      <w:proofErr w:type="spellStart"/>
      <w:r>
        <w:rPr>
          <w:sz w:val="18"/>
          <w:szCs w:val="18"/>
        </w:rPr>
        <w:t>Nirma</w:t>
      </w:r>
      <w:proofErr w:type="spellEnd"/>
      <w:r>
        <w:rPr>
          <w:sz w:val="18"/>
          <w:szCs w:val="18"/>
        </w:rPr>
        <w:t xml:space="preserve"> University,</w:t>
      </w:r>
    </w:p>
    <w:p w:rsidR="00E97402" w:rsidRPr="00B269E2" w:rsidRDefault="00B269E2" w:rsidP="00B269E2">
      <w:pPr>
        <w:framePr w:w="9072" w:hSpace="187" w:vSpace="187" w:wrap="notBeside" w:vAnchor="text" w:hAnchor="page" w:xAlign="center" w:y="1"/>
        <w:tabs>
          <w:tab w:val="left" w:pos="5387"/>
        </w:tabs>
        <w:jc w:val="center"/>
        <w:rPr>
          <w:sz w:val="18"/>
          <w:szCs w:val="18"/>
        </w:rPr>
      </w:pPr>
      <w:r>
        <w:rPr>
          <w:sz w:val="18"/>
          <w:szCs w:val="18"/>
        </w:rPr>
        <w:t xml:space="preserve">Ahmedabad 380009, India. Email: </w:t>
      </w:r>
      <w:r w:rsidR="003F072D">
        <w:rPr>
          <w:sz w:val="18"/>
          <w:szCs w:val="18"/>
        </w:rPr>
        <w:t>pooja.shah</w:t>
      </w:r>
      <w:r>
        <w:rPr>
          <w:sz w:val="18"/>
          <w:szCs w:val="18"/>
        </w:rPr>
        <w:t>@nirmauni.ac.in</w:t>
      </w:r>
    </w:p>
    <w:p w:rsidR="00B269E2" w:rsidRPr="00B269E2" w:rsidRDefault="00B269E2" w:rsidP="00B269E2">
      <w:pPr>
        <w:jc w:val="both"/>
      </w:pPr>
    </w:p>
    <w:p w:rsidR="00E97402" w:rsidRDefault="00E97402" w:rsidP="00B269E2">
      <w:pPr>
        <w:pStyle w:val="Abstract"/>
      </w:pPr>
      <w:r>
        <w:rPr>
          <w:i/>
          <w:iCs/>
        </w:rPr>
        <w:t>Abstract</w:t>
      </w:r>
      <w:r>
        <w:t>—</w:t>
      </w:r>
      <w:r w:rsidR="006B0C6C">
        <w:rPr>
          <w:sz w:val="20"/>
          <w:szCs w:val="20"/>
        </w:rPr>
        <w:t>In this paper</w:t>
      </w:r>
      <w:r w:rsidR="0013381F">
        <w:rPr>
          <w:sz w:val="20"/>
          <w:szCs w:val="20"/>
        </w:rPr>
        <w:t xml:space="preserve">, we </w:t>
      </w:r>
      <w:r w:rsidR="007A34B4">
        <w:rPr>
          <w:sz w:val="20"/>
          <w:szCs w:val="20"/>
        </w:rPr>
        <w:t xml:space="preserve">tried to </w:t>
      </w:r>
      <w:r w:rsidR="00E4493C">
        <w:rPr>
          <w:sz w:val="20"/>
          <w:szCs w:val="20"/>
        </w:rPr>
        <w:t>solve</w:t>
      </w:r>
      <w:r w:rsidR="007A34B4">
        <w:rPr>
          <w:sz w:val="20"/>
          <w:szCs w:val="20"/>
        </w:rPr>
        <w:t xml:space="preserve"> apparent age prediction </w:t>
      </w:r>
      <w:r w:rsidR="00B1613B">
        <w:rPr>
          <w:sz w:val="20"/>
          <w:szCs w:val="20"/>
        </w:rPr>
        <w:t xml:space="preserve">problem </w:t>
      </w:r>
      <w:r w:rsidR="007A34B4">
        <w:rPr>
          <w:sz w:val="20"/>
          <w:szCs w:val="20"/>
        </w:rPr>
        <w:t>from facial images</w:t>
      </w:r>
      <w:r w:rsidR="0080695E">
        <w:rPr>
          <w:sz w:val="20"/>
          <w:szCs w:val="20"/>
        </w:rPr>
        <w:t xml:space="preserve"> using deep learning. We have used various deep learning architectures with transfer learning. </w:t>
      </w:r>
      <w:r w:rsidR="006B2527">
        <w:rPr>
          <w:sz w:val="20"/>
          <w:szCs w:val="20"/>
        </w:rPr>
        <w:t xml:space="preserve">We have tried to implement </w:t>
      </w:r>
      <w:r w:rsidR="00B1613B">
        <w:rPr>
          <w:sz w:val="20"/>
          <w:szCs w:val="20"/>
        </w:rPr>
        <w:t xml:space="preserve">this problem </w:t>
      </w:r>
      <w:r w:rsidR="006B2527">
        <w:rPr>
          <w:sz w:val="20"/>
          <w:szCs w:val="20"/>
        </w:rPr>
        <w:t>on LAP</w:t>
      </w:r>
      <w:r w:rsidR="00907C42">
        <w:rPr>
          <w:sz w:val="20"/>
          <w:szCs w:val="20"/>
        </w:rPr>
        <w:t xml:space="preserve"> </w:t>
      </w:r>
      <w:r w:rsidR="002C200D">
        <w:rPr>
          <w:sz w:val="20"/>
          <w:szCs w:val="20"/>
        </w:rPr>
        <w:t xml:space="preserve">(Looking </w:t>
      </w:r>
      <w:proofErr w:type="gramStart"/>
      <w:r w:rsidR="002C200D">
        <w:rPr>
          <w:sz w:val="20"/>
          <w:szCs w:val="20"/>
        </w:rPr>
        <w:t>At</w:t>
      </w:r>
      <w:proofErr w:type="gramEnd"/>
      <w:r w:rsidR="002C200D">
        <w:rPr>
          <w:sz w:val="20"/>
          <w:szCs w:val="20"/>
        </w:rPr>
        <w:t xml:space="preserve"> People)</w:t>
      </w:r>
      <w:r w:rsidR="006B2527">
        <w:rPr>
          <w:sz w:val="20"/>
          <w:szCs w:val="20"/>
        </w:rPr>
        <w:t xml:space="preserve"> dataset</w:t>
      </w:r>
      <w:r w:rsidR="0051131F">
        <w:rPr>
          <w:sz w:val="20"/>
          <w:szCs w:val="20"/>
        </w:rPr>
        <w:t xml:space="preserve"> and </w:t>
      </w:r>
      <w:proofErr w:type="spellStart"/>
      <w:r w:rsidR="0051131F">
        <w:rPr>
          <w:sz w:val="20"/>
          <w:szCs w:val="20"/>
        </w:rPr>
        <w:t>imdb</w:t>
      </w:r>
      <w:proofErr w:type="spellEnd"/>
      <w:r w:rsidR="0051131F">
        <w:rPr>
          <w:sz w:val="20"/>
          <w:szCs w:val="20"/>
        </w:rPr>
        <w:t>-wiki dataset.</w:t>
      </w:r>
      <w:r w:rsidR="007014BE">
        <w:rPr>
          <w:sz w:val="20"/>
          <w:szCs w:val="20"/>
        </w:rPr>
        <w:t xml:space="preserve"> </w:t>
      </w:r>
      <w:proofErr w:type="gramStart"/>
      <w:r w:rsidR="00213064">
        <w:rPr>
          <w:sz w:val="20"/>
          <w:szCs w:val="20"/>
        </w:rPr>
        <w:t>We</w:t>
      </w:r>
      <w:proofErr w:type="gramEnd"/>
      <w:r w:rsidR="00213064">
        <w:rPr>
          <w:sz w:val="20"/>
          <w:szCs w:val="20"/>
        </w:rPr>
        <w:t xml:space="preserve"> have taken this problem as classification problem of 101 classes for age 0 to 100.</w:t>
      </w:r>
      <w:r w:rsidR="00907C42">
        <w:rPr>
          <w:sz w:val="20"/>
          <w:szCs w:val="20"/>
        </w:rPr>
        <w:t xml:space="preserve"> </w:t>
      </w:r>
      <w:r w:rsidR="00293DB7">
        <w:rPr>
          <w:sz w:val="20"/>
          <w:szCs w:val="20"/>
        </w:rPr>
        <w:t>Our method first</w:t>
      </w:r>
      <w:r w:rsidR="00687ACA">
        <w:rPr>
          <w:sz w:val="20"/>
          <w:szCs w:val="20"/>
        </w:rPr>
        <w:t xml:space="preserve"> extract</w:t>
      </w:r>
      <w:r w:rsidR="00293DB7">
        <w:rPr>
          <w:sz w:val="20"/>
          <w:szCs w:val="20"/>
        </w:rPr>
        <w:t>s</w:t>
      </w:r>
      <w:r w:rsidR="00687ACA">
        <w:rPr>
          <w:sz w:val="20"/>
          <w:szCs w:val="20"/>
        </w:rPr>
        <w:t xml:space="preserve"> </w:t>
      </w:r>
      <w:proofErr w:type="gramStart"/>
      <w:r w:rsidR="00687ACA">
        <w:rPr>
          <w:sz w:val="20"/>
          <w:szCs w:val="20"/>
        </w:rPr>
        <w:t>faces</w:t>
      </w:r>
      <w:proofErr w:type="gramEnd"/>
      <w:r w:rsidR="00687ACA">
        <w:rPr>
          <w:sz w:val="20"/>
          <w:szCs w:val="20"/>
        </w:rPr>
        <w:t xml:space="preserve"> from the given images and align</w:t>
      </w:r>
      <w:r w:rsidR="00293DB7">
        <w:rPr>
          <w:sz w:val="20"/>
          <w:szCs w:val="20"/>
        </w:rPr>
        <w:t>s</w:t>
      </w:r>
      <w:r w:rsidR="00687ACA">
        <w:rPr>
          <w:sz w:val="20"/>
          <w:szCs w:val="20"/>
        </w:rPr>
        <w:t xml:space="preserve"> them.</w:t>
      </w:r>
      <w:r w:rsidR="00213064">
        <w:rPr>
          <w:sz w:val="20"/>
          <w:szCs w:val="20"/>
        </w:rPr>
        <w:t xml:space="preserve"> Then</w:t>
      </w:r>
      <w:r w:rsidR="007014BE">
        <w:rPr>
          <w:sz w:val="20"/>
          <w:szCs w:val="20"/>
        </w:rPr>
        <w:t xml:space="preserve"> </w:t>
      </w:r>
      <w:r w:rsidR="005C25CD">
        <w:rPr>
          <w:sz w:val="20"/>
          <w:szCs w:val="20"/>
        </w:rPr>
        <w:t>we extracted the features of images using different architectures</w:t>
      </w:r>
      <w:r w:rsidR="0069054F">
        <w:rPr>
          <w:sz w:val="20"/>
          <w:szCs w:val="20"/>
        </w:rPr>
        <w:t xml:space="preserve">. We have </w:t>
      </w:r>
      <w:r w:rsidR="0056292C">
        <w:rPr>
          <w:sz w:val="20"/>
          <w:szCs w:val="20"/>
        </w:rPr>
        <w:t xml:space="preserve">tried various architectures such as </w:t>
      </w:r>
      <w:r w:rsidR="0069054F">
        <w:rPr>
          <w:sz w:val="20"/>
          <w:szCs w:val="20"/>
        </w:rPr>
        <w:t xml:space="preserve">VGG16, </w:t>
      </w:r>
      <w:proofErr w:type="spellStart"/>
      <w:r w:rsidR="0069054F">
        <w:rPr>
          <w:sz w:val="20"/>
          <w:szCs w:val="20"/>
        </w:rPr>
        <w:t>Xception</w:t>
      </w:r>
      <w:proofErr w:type="spellEnd"/>
      <w:r w:rsidR="0069054F">
        <w:rPr>
          <w:sz w:val="20"/>
          <w:szCs w:val="20"/>
        </w:rPr>
        <w:t xml:space="preserve">, </w:t>
      </w:r>
      <w:proofErr w:type="spellStart"/>
      <w:r w:rsidR="0069054F">
        <w:rPr>
          <w:sz w:val="20"/>
          <w:szCs w:val="20"/>
        </w:rPr>
        <w:t>ResNet</w:t>
      </w:r>
      <w:proofErr w:type="spellEnd"/>
      <w:r w:rsidR="0069054F">
        <w:rPr>
          <w:sz w:val="20"/>
          <w:szCs w:val="20"/>
        </w:rPr>
        <w:t xml:space="preserve"> for feature extraction</w:t>
      </w:r>
      <w:r w:rsidR="0056292C">
        <w:rPr>
          <w:sz w:val="20"/>
          <w:szCs w:val="20"/>
        </w:rPr>
        <w:t xml:space="preserve"> and then finetuned them on our </w:t>
      </w:r>
      <w:r w:rsidR="007014BE">
        <w:rPr>
          <w:sz w:val="20"/>
          <w:szCs w:val="20"/>
        </w:rPr>
        <w:t>dataset</w:t>
      </w:r>
      <w:r w:rsidR="0056292C">
        <w:rPr>
          <w:sz w:val="20"/>
          <w:szCs w:val="20"/>
        </w:rPr>
        <w:t xml:space="preserve">. </w:t>
      </w:r>
      <w:r w:rsidR="004B7DDC">
        <w:rPr>
          <w:sz w:val="20"/>
          <w:szCs w:val="20"/>
        </w:rPr>
        <w:t xml:space="preserve">We achieved 87% accuracy using </w:t>
      </w:r>
      <w:proofErr w:type="spellStart"/>
      <w:r w:rsidR="00C15C4B">
        <w:rPr>
          <w:sz w:val="20"/>
          <w:szCs w:val="20"/>
        </w:rPr>
        <w:t>ResNet</w:t>
      </w:r>
      <w:proofErr w:type="spellEnd"/>
      <w:r w:rsidR="004B7DDC">
        <w:rPr>
          <w:sz w:val="20"/>
          <w:szCs w:val="20"/>
        </w:rPr>
        <w:t xml:space="preserve"> architecture on LAP dataset.</w:t>
      </w:r>
    </w:p>
    <w:p w:rsidR="00E97402" w:rsidRDefault="00E97402" w:rsidP="00B269E2">
      <w:pPr>
        <w:jc w:val="both"/>
      </w:pPr>
    </w:p>
    <w:p w:rsidR="00E97402" w:rsidRDefault="00E97402" w:rsidP="00B269E2">
      <w:pPr>
        <w:pStyle w:val="IndexTerms"/>
      </w:pPr>
      <w:bookmarkStart w:id="1" w:name="PointTmp"/>
      <w:r>
        <w:rPr>
          <w:i/>
          <w:iCs/>
        </w:rPr>
        <w:t>Index Terms</w:t>
      </w:r>
      <w:r>
        <w:t>—</w:t>
      </w:r>
      <w:r w:rsidR="00283113">
        <w:rPr>
          <w:sz w:val="20"/>
          <w:szCs w:val="20"/>
        </w:rPr>
        <w:t xml:space="preserve">Convolution Neural Network, </w:t>
      </w:r>
      <w:r w:rsidR="003113B9">
        <w:rPr>
          <w:sz w:val="20"/>
          <w:szCs w:val="20"/>
        </w:rPr>
        <w:t>Deep Learning</w:t>
      </w:r>
    </w:p>
    <w:bookmarkEnd w:id="1"/>
    <w:p w:rsidR="00E97402" w:rsidRDefault="00E97402" w:rsidP="00B269E2">
      <w:pPr>
        <w:pStyle w:val="Heading1"/>
      </w:pPr>
      <w:r>
        <w:t>I</w:t>
      </w:r>
      <w:r>
        <w:rPr>
          <w:sz w:val="16"/>
          <w:szCs w:val="16"/>
        </w:rPr>
        <w:t>NTRODUCTION</w:t>
      </w:r>
    </w:p>
    <w:p w:rsidR="00B1613B" w:rsidRDefault="003D5B21" w:rsidP="00B1613B">
      <w:pPr>
        <w:jc w:val="both"/>
      </w:pPr>
      <w:r>
        <w:rPr>
          <w:smallCaps/>
          <w:position w:val="-3"/>
          <w:sz w:val="56"/>
          <w:szCs w:val="56"/>
        </w:rPr>
        <w:t>A</w:t>
      </w:r>
      <w:proofErr w:type="spellStart"/>
      <w:r>
        <w:t>ge</w:t>
      </w:r>
      <w:proofErr w:type="spellEnd"/>
      <w:r w:rsidR="00907C42">
        <w:t xml:space="preserve"> </w:t>
      </w:r>
      <w:r w:rsidR="00F01B76">
        <w:t xml:space="preserve">as perceived from looks is called apparent age. </w:t>
      </w:r>
      <w:r w:rsidR="00902672">
        <w:t>Unlike the biological age which is based on multiple factors of human body</w:t>
      </w:r>
      <w:r w:rsidR="004F74F4">
        <w:t xml:space="preserve">, apparent age is the age which we can estimate by looking </w:t>
      </w:r>
      <w:r w:rsidR="004C696C">
        <w:t xml:space="preserve">at just the face. </w:t>
      </w:r>
      <w:r w:rsidR="00737CCE">
        <w:t xml:space="preserve">As such it is difficult for the apparent age results </w:t>
      </w:r>
      <w:r w:rsidR="00A61DCB">
        <w:t xml:space="preserve">from our </w:t>
      </w:r>
      <w:r w:rsidR="00E03D47">
        <w:t xml:space="preserve">models to be the exact same as the biological age of the person. But we can train our model to </w:t>
      </w:r>
      <w:r w:rsidR="007A5533">
        <w:t xml:space="preserve">extract features relevant and </w:t>
      </w:r>
      <w:r w:rsidR="00627CA2">
        <w:t xml:space="preserve">try to bring the error between the real biological age and the apparent age as low as possible. </w:t>
      </w:r>
    </w:p>
    <w:p w:rsidR="00D9119C" w:rsidRDefault="00D9119C" w:rsidP="00B1613B">
      <w:pPr>
        <w:jc w:val="both"/>
      </w:pPr>
    </w:p>
    <w:p w:rsidR="00D9119C" w:rsidRDefault="00D9119C" w:rsidP="00D9119C">
      <w:pPr>
        <w:jc w:val="both"/>
      </w:pPr>
      <w:r>
        <w:t xml:space="preserve">With the current quick development of the intelligent applications there is a developing interest for automatic extraction of biometric data from confront pictures or, then again videos. Applications where age estimation can play </w:t>
      </w:r>
    </w:p>
    <w:p w:rsidR="00D9119C" w:rsidRDefault="00D9119C" w:rsidP="00D9119C">
      <w:pPr>
        <w:jc w:val="both"/>
      </w:pPr>
      <w:r>
        <w:t xml:space="preserve">an imperative part </w:t>
      </w:r>
      <w:proofErr w:type="gramStart"/>
      <w:r>
        <w:t>include</w:t>
      </w:r>
      <w:proofErr w:type="gramEnd"/>
      <w:r>
        <w:t xml:space="preserve">: (I) access control, e.g., confining </w:t>
      </w:r>
    </w:p>
    <w:p w:rsidR="00D9119C" w:rsidRDefault="00D9119C" w:rsidP="00D9119C">
      <w:pPr>
        <w:jc w:val="both"/>
      </w:pPr>
      <w:r>
        <w:t xml:space="preserve">the entrance of minors to sensible items like liquor from </w:t>
      </w:r>
      <w:r w:rsidR="00EA0AD2">
        <w:t xml:space="preserve">vending </w:t>
      </w:r>
      <w:r>
        <w:t>machines or to occasions with grown-up</w:t>
      </w:r>
      <w:r w:rsidR="00EA0AD2">
        <w:t xml:space="preserve"> </w:t>
      </w:r>
      <w:r>
        <w:t xml:space="preserve">content; (ii) human-PC connection (HCI), e.g., by a </w:t>
      </w:r>
      <w:r w:rsidR="00EA0AD2">
        <w:t>smart</w:t>
      </w:r>
      <w:r>
        <w:t xml:space="preserve"> operator evaluating the age of an adjacent individual or, on the other hand a commercial board adjusting its offer for</w:t>
      </w:r>
      <w:r w:rsidR="00EA0AD2">
        <w:t xml:space="preserve"> </w:t>
      </w:r>
      <w:r>
        <w:t>youthful, grown-up, or elderly individuals, as needs be; (iii) law</w:t>
      </w:r>
      <w:r w:rsidR="00EA0AD2">
        <w:t xml:space="preserve"> </w:t>
      </w:r>
      <w:r>
        <w:t xml:space="preserve">authorization, e.g., </w:t>
      </w:r>
      <w:r w:rsidR="00EA0AD2">
        <w:t>automated</w:t>
      </w:r>
      <w:r>
        <w:t xml:space="preserve"> examining of video records for </w:t>
      </w:r>
      <w:r w:rsidR="00740851">
        <w:t>s</w:t>
      </w:r>
      <w:r>
        <w:t xml:space="preserve">uspects with an age estimation can help amid examinations; (iv) observation, e.g., </w:t>
      </w:r>
      <w:r w:rsidR="00EA0AD2">
        <w:t xml:space="preserve">automated </w:t>
      </w:r>
      <w:r>
        <w:t xml:space="preserve">identification of unattended kids at surprising hours and spots; (v) </w:t>
      </w:r>
      <w:r w:rsidR="004D2A70">
        <w:t xml:space="preserve">perceived age </w:t>
      </w:r>
      <w:r>
        <w:t xml:space="preserve">e.g., there is a vast enthusiasm of the general </w:t>
      </w:r>
      <w:r w:rsidR="004D2A70">
        <w:t xml:space="preserve">public </w:t>
      </w:r>
      <w:r>
        <w:t>in the apparent age, moreover pertinent while surveying plastic surgery,</w:t>
      </w:r>
      <w:r w:rsidR="00EA0AD2">
        <w:t xml:space="preserve"> </w:t>
      </w:r>
      <w:r>
        <w:t xml:space="preserve">theater and motion picture </w:t>
      </w:r>
      <w:r w:rsidR="00EA0AD2">
        <w:t>role casting</w:t>
      </w:r>
      <w:r>
        <w:t xml:space="preserve">, or, on the other hand </w:t>
      </w:r>
      <w:r w:rsidR="00EA0AD2">
        <w:t>human resources</w:t>
      </w:r>
      <w:r>
        <w:t xml:space="preserve"> help for open age </w:t>
      </w:r>
      <w:r w:rsidR="00EA0AD2">
        <w:t>part</w:t>
      </w:r>
      <w:r>
        <w:t xml:space="preserve"> business.</w:t>
      </w:r>
    </w:p>
    <w:p w:rsidR="009239DA" w:rsidRDefault="009239DA" w:rsidP="00D9119C">
      <w:pPr>
        <w:jc w:val="both"/>
      </w:pPr>
    </w:p>
    <w:p w:rsidR="009239DA" w:rsidRPr="00B1613B" w:rsidRDefault="009239DA" w:rsidP="009239DA">
      <w:pPr>
        <w:jc w:val="both"/>
      </w:pPr>
      <w:r>
        <w:t xml:space="preserve">One should take note of that the intelligent applications need to handle age estimation under unconstrained settings, that is, the face isn't adjusted and under known, unaltered, light and foundation conditions. Thusly, in the wild, a face needs initially to be identified, at that point adjusted, and, at long last, utilized as contribution for an age estimator. It is especially this setup we focus in our paper with our framework. Regardless of the current advance the treatment of </w:t>
      </w:r>
      <w:r w:rsidR="000277F4">
        <w:t>faces</w:t>
      </w:r>
      <w:r>
        <w:t xml:space="preserve"> in the wild and the exact </w:t>
      </w:r>
      <w:r w:rsidR="000277F4">
        <w:t>prediction</w:t>
      </w:r>
      <w:r>
        <w:t xml:space="preserve"> of age remains a challenging issue.</w:t>
      </w:r>
    </w:p>
    <w:p w:rsidR="00907C42" w:rsidRDefault="00907C42" w:rsidP="003D5B21">
      <w:pPr>
        <w:jc w:val="both"/>
        <w:rPr>
          <w:color w:val="FF0000"/>
        </w:rPr>
      </w:pPr>
    </w:p>
    <w:p w:rsidR="00907C42" w:rsidRDefault="00353DC7" w:rsidP="003E4D2E">
      <w:pPr>
        <w:jc w:val="both"/>
        <w:rPr>
          <w:color w:val="FF0000"/>
        </w:rPr>
      </w:pPr>
      <w:r>
        <w:t xml:space="preserve">In the next section, we have mentioned state of the arts results achieved in this problem and their details. In Section III, proposed method is elaborated with diagrams. In Section IV, all the details about datasets which we have used for our models is mentioned. In Section V, various pretrained architectures are described which we have used. In the last section, results are mentioned with some figures reflecting it.   </w:t>
      </w:r>
    </w:p>
    <w:p w:rsidR="00907C42" w:rsidRPr="002843C1" w:rsidRDefault="00907C42" w:rsidP="00435726">
      <w:pPr>
        <w:pStyle w:val="Heading1"/>
      </w:pPr>
      <w:r w:rsidRPr="002843C1">
        <w:t>State of the Art</w:t>
      </w:r>
    </w:p>
    <w:p w:rsidR="00B9096E" w:rsidRPr="00B9096E" w:rsidRDefault="002843C1" w:rsidP="00B9096E">
      <w:proofErr w:type="gramStart"/>
      <w:r>
        <w:t>DEX(</w:t>
      </w:r>
      <w:proofErr w:type="gramEnd"/>
      <w:r>
        <w:t xml:space="preserve">Deep Expectation) method(6) has achieved state of the art results in this problem. They have used VGG16 (1) architecture which is pretrained on the ImageNet. They have collected their dataset from the </w:t>
      </w:r>
      <w:proofErr w:type="spellStart"/>
      <w:r>
        <w:t>imdb</w:t>
      </w:r>
      <w:proofErr w:type="spellEnd"/>
      <w:r>
        <w:t xml:space="preserve"> and Wikipedia and trained their model on that large dataset. They achieved 90</w:t>
      </w:r>
      <w:r w:rsidR="00297880">
        <w:t>% accuracy on LAP dataset.</w:t>
      </w:r>
    </w:p>
    <w:p w:rsidR="00492551" w:rsidRPr="00435726" w:rsidRDefault="003875FA" w:rsidP="00435726">
      <w:pPr>
        <w:pStyle w:val="Heading1"/>
      </w:pPr>
      <w:r w:rsidRPr="003875FA">
        <w:t>Proposed Method</w:t>
      </w:r>
    </w:p>
    <w:p w:rsidR="00DE2E2E" w:rsidRDefault="00DE2E2E" w:rsidP="00DE2E2E">
      <w:pPr>
        <w:jc w:val="both"/>
      </w:pPr>
      <w:r>
        <w:t xml:space="preserve">We have utilized 2 datasets for training and testing our models. The first one is the </w:t>
      </w:r>
      <w:proofErr w:type="spellStart"/>
      <w:r>
        <w:t>ChaLearn</w:t>
      </w:r>
      <w:proofErr w:type="spellEnd"/>
      <w:r w:rsidR="00353DC7">
        <w:t xml:space="preserve"> </w:t>
      </w:r>
      <w:r>
        <w:t>LAP’s Apparent Age dataset (CVPR’16). It is an expanded version of a previous dataset (ICCV2015) and contains 8000 image</w:t>
      </w:r>
      <w:r w:rsidR="00353DC7">
        <w:t xml:space="preserve"> </w:t>
      </w:r>
      <w:proofErr w:type="spellStart"/>
      <w:r>
        <w:t>seach</w:t>
      </w:r>
      <w:proofErr w:type="spellEnd"/>
      <w:r>
        <w:t xml:space="preserve"> with one face of a person. It is worth noting that the image labels for this dataset are all apparent ages and not the real ages.</w:t>
      </w:r>
      <w:r w:rsidR="00353DC7">
        <w:t xml:space="preserve"> </w:t>
      </w:r>
      <w:proofErr w:type="gramStart"/>
      <w:r>
        <w:t>The</w:t>
      </w:r>
      <w:proofErr w:type="gramEnd"/>
      <w:r>
        <w:t xml:space="preserve"> apparent ages are determined by multiple individuals using a Facebook collaborative survey and Amazon Mechanical Turk. </w:t>
      </w:r>
    </w:p>
    <w:p w:rsidR="00DE2E2E" w:rsidRDefault="00DE2E2E" w:rsidP="00DE2E2E">
      <w:pPr>
        <w:jc w:val="both"/>
      </w:pPr>
    </w:p>
    <w:p w:rsidR="00DE2E2E" w:rsidRPr="008756B4" w:rsidRDefault="00DE2E2E" w:rsidP="00DE2E2E">
      <w:pPr>
        <w:jc w:val="both"/>
      </w:pPr>
      <w:r>
        <w:lastRenderedPageBreak/>
        <w:t xml:space="preserve">The other dataset which we used is the IMDB-Wiki dataset from the DEX Paper by Rasmus </w:t>
      </w:r>
      <w:proofErr w:type="spellStart"/>
      <w:r>
        <w:t>Rothe</w:t>
      </w:r>
      <w:proofErr w:type="spellEnd"/>
      <w:r>
        <w:t xml:space="preserve"> et </w:t>
      </w:r>
      <w:proofErr w:type="spellStart"/>
      <w:proofErr w:type="gramStart"/>
      <w:r>
        <w:t>al.The</w:t>
      </w:r>
      <w:proofErr w:type="spellEnd"/>
      <w:proofErr w:type="gramEnd"/>
      <w:r>
        <w:t xml:space="preserve"> dataset consists of approximately 500 thousand images (460723 from </w:t>
      </w:r>
      <w:proofErr w:type="spellStart"/>
      <w:r>
        <w:t>IMDband</w:t>
      </w:r>
      <w:proofErr w:type="spellEnd"/>
      <w:r>
        <w:t xml:space="preserve"> 62328 from Wikipedia). The labels of this dataset </w:t>
      </w:r>
      <w:proofErr w:type="gramStart"/>
      <w:r>
        <w:t>includes</w:t>
      </w:r>
      <w:proofErr w:type="gramEnd"/>
      <w:r>
        <w:t xml:space="preserve"> real ages of people along with their gender.</w:t>
      </w:r>
    </w:p>
    <w:p w:rsidR="00DE2E2E" w:rsidRDefault="00DE2E2E" w:rsidP="00DE2E2E">
      <w:pPr>
        <w:jc w:val="both"/>
      </w:pPr>
    </w:p>
    <w:p w:rsidR="00DE2E2E" w:rsidRPr="009B1569" w:rsidRDefault="00DE2E2E" w:rsidP="00DE2E2E">
      <w:pPr>
        <w:jc w:val="both"/>
      </w:pPr>
      <w:r>
        <w:t xml:space="preserve">We utilize convolutional neural networks (CNNs) for our training. But before training on our dataset we </w:t>
      </w:r>
      <w:proofErr w:type="gramStart"/>
      <w:r>
        <w:t>actually use</w:t>
      </w:r>
      <w:proofErr w:type="gramEnd"/>
      <w:r>
        <w:t xml:space="preserve"> the pre-trained weights of models from architectures like VGG16, </w:t>
      </w:r>
      <w:proofErr w:type="spellStart"/>
      <w:r>
        <w:t>Xception</w:t>
      </w:r>
      <w:proofErr w:type="spellEnd"/>
      <w:r>
        <w:t xml:space="preserve"> and </w:t>
      </w:r>
      <w:proofErr w:type="spellStart"/>
      <w:r>
        <w:t>ResNet</w:t>
      </w:r>
      <w:proofErr w:type="spellEnd"/>
      <w:r>
        <w:t xml:space="preserve">. </w:t>
      </w:r>
      <w:proofErr w:type="gramStart"/>
      <w:r>
        <w:t>This architectures</w:t>
      </w:r>
      <w:proofErr w:type="gramEnd"/>
      <w:r>
        <w:t xml:space="preserve"> are able to classify images but not suitable for age </w:t>
      </w:r>
      <w:proofErr w:type="spellStart"/>
      <w:r>
        <w:t>estmation</w:t>
      </w:r>
      <w:proofErr w:type="spellEnd"/>
      <w:r>
        <w:t xml:space="preserve">. </w:t>
      </w:r>
      <w:proofErr w:type="gramStart"/>
      <w:r>
        <w:t>Thus</w:t>
      </w:r>
      <w:proofErr w:type="gramEnd"/>
      <w:r>
        <w:t xml:space="preserve"> we can utilize pretrained weights to detect faces well and then fine-tune our CNN model for age prediction. </w:t>
      </w:r>
    </w:p>
    <w:p w:rsidR="00DE2E2E" w:rsidRPr="00231B71" w:rsidRDefault="00DE2E2E" w:rsidP="00DE2E2E">
      <w:pPr>
        <w:jc w:val="both"/>
      </w:pPr>
    </w:p>
    <w:p w:rsidR="00DE2E2E" w:rsidRDefault="00DE2E2E" w:rsidP="00DE2E2E">
      <w:pPr>
        <w:jc w:val="both"/>
      </w:pPr>
      <w:r>
        <w:t>Our model is a classification of ages into 101 labels (</w:t>
      </w:r>
      <w:proofErr w:type="gramStart"/>
      <w:r>
        <w:t>0,</w:t>
      </w:r>
      <w:r w:rsidR="004D2A70">
        <w:t>..</w:t>
      </w:r>
      <w:proofErr w:type="gramEnd"/>
      <w:r>
        <w:t xml:space="preserve">,100). Though age estimated can be argued to be a regression problem, by classifying ages into these 101 ages and ignoring the rest, we can achieve better results. Though the limitation is that we can only predict the age of a person </w:t>
      </w:r>
      <w:proofErr w:type="spellStart"/>
      <w:r>
        <w:t>upto</w:t>
      </w:r>
      <w:proofErr w:type="spellEnd"/>
      <w:r>
        <w:t xml:space="preserve"> the age of 100. </w:t>
      </w:r>
    </w:p>
    <w:p w:rsidR="00DE2E2E" w:rsidRDefault="00DE2E2E" w:rsidP="00DE2E2E">
      <w:pPr>
        <w:jc w:val="both"/>
      </w:pPr>
    </w:p>
    <w:p w:rsidR="00DE2E2E" w:rsidRDefault="00DE2E2E" w:rsidP="00DE2E2E">
      <w:pPr>
        <w:jc w:val="both"/>
      </w:pPr>
      <w:r>
        <w:t>Our method follows the methodology mentioned in figure. In following section whole procedure is explained.</w:t>
      </w:r>
    </w:p>
    <w:p w:rsidR="00DE2E2E" w:rsidRPr="00773406" w:rsidRDefault="00DE2E2E" w:rsidP="003E4D2E">
      <w:pPr>
        <w:jc w:val="both"/>
      </w:pPr>
    </w:p>
    <w:p w:rsidR="00D94D71" w:rsidRDefault="003E4D2E" w:rsidP="00E53605">
      <w:pPr>
        <w:pStyle w:val="Heading2"/>
      </w:pPr>
      <w:r w:rsidRPr="003E4D2E">
        <w:t>Face Detection</w:t>
      </w:r>
      <w:r w:rsidR="009C02C9">
        <w:t xml:space="preserve"> and Alignment:</w:t>
      </w:r>
    </w:p>
    <w:p w:rsidR="00360331" w:rsidRDefault="009C02C9" w:rsidP="003E4D2E">
      <w:pPr>
        <w:jc w:val="both"/>
      </w:pPr>
      <w:r>
        <w:t xml:space="preserve">We have used </w:t>
      </w:r>
      <w:proofErr w:type="spellStart"/>
      <w:r w:rsidR="00497CBC">
        <w:t>opencv</w:t>
      </w:r>
      <w:proofErr w:type="spellEnd"/>
      <w:r w:rsidR="00497CBC">
        <w:t xml:space="preserve"> and </w:t>
      </w:r>
      <w:proofErr w:type="spellStart"/>
      <w:r w:rsidR="00497CBC">
        <w:t>dlib</w:t>
      </w:r>
      <w:proofErr w:type="spellEnd"/>
      <w:r>
        <w:t xml:space="preserve"> library to </w:t>
      </w:r>
      <w:r w:rsidR="00B96ACB">
        <w:t xml:space="preserve">detect the </w:t>
      </w:r>
      <w:r w:rsidR="00497CBC">
        <w:t>faces and align them</w:t>
      </w:r>
      <w:r w:rsidR="00B96ACB">
        <w:t xml:space="preserve"> for</w:t>
      </w:r>
      <w:r w:rsidR="00D94D71">
        <w:t xml:space="preserve"> the</w:t>
      </w:r>
      <w:r w:rsidR="00B96ACB">
        <w:t xml:space="preserve"> whole dataset</w:t>
      </w:r>
      <w:r w:rsidR="00497CBC">
        <w:t xml:space="preserve">. We </w:t>
      </w:r>
      <w:r w:rsidR="00E3148A">
        <w:t xml:space="preserve">have </w:t>
      </w:r>
      <w:r w:rsidR="00497CBC">
        <w:t xml:space="preserve">used </w:t>
      </w:r>
      <w:proofErr w:type="spellStart"/>
      <w:r w:rsidR="00497CBC">
        <w:t>haar</w:t>
      </w:r>
      <w:proofErr w:type="spellEnd"/>
      <w:r w:rsidR="00497CBC">
        <w:t xml:space="preserve"> cascade of </w:t>
      </w:r>
      <w:proofErr w:type="spellStart"/>
      <w:r w:rsidR="00497CBC">
        <w:t>opencv</w:t>
      </w:r>
      <w:proofErr w:type="spellEnd"/>
      <w:r w:rsidR="00497CBC">
        <w:t xml:space="preserve"> to detect the faces from the given </w:t>
      </w:r>
      <w:r w:rsidR="000E01A0">
        <w:t xml:space="preserve">image. If there are multiple faces in the </w:t>
      </w:r>
      <w:proofErr w:type="gramStart"/>
      <w:r w:rsidR="000E01A0">
        <w:t>image</w:t>
      </w:r>
      <w:proofErr w:type="gramEnd"/>
      <w:r w:rsidR="000E01A0">
        <w:t xml:space="preserve"> then we have extracted </w:t>
      </w:r>
      <w:r w:rsidR="00360331">
        <w:t>all faces from that image.</w:t>
      </w:r>
      <w:r w:rsidR="005C41B4">
        <w:t xml:space="preserve"> If it fai</w:t>
      </w:r>
      <w:r w:rsidR="00795F32">
        <w:t xml:space="preserve">ls to detect faces </w:t>
      </w:r>
      <w:r w:rsidR="00CF4B99">
        <w:t xml:space="preserve">in the </w:t>
      </w:r>
      <w:proofErr w:type="gramStart"/>
      <w:r w:rsidR="00CF4B99">
        <w:t>image</w:t>
      </w:r>
      <w:proofErr w:type="gramEnd"/>
      <w:r w:rsidR="00CF4B99">
        <w:t xml:space="preserve"> then we have taken whole image</w:t>
      </w:r>
      <w:r w:rsidR="00B51022">
        <w:t xml:space="preserve"> as input. </w:t>
      </w:r>
    </w:p>
    <w:p w:rsidR="00E3148A" w:rsidRDefault="00360331" w:rsidP="003E4D2E">
      <w:pPr>
        <w:jc w:val="both"/>
      </w:pPr>
      <w:r>
        <w:t xml:space="preserve">To align the face, we used </w:t>
      </w:r>
      <w:proofErr w:type="spellStart"/>
      <w:r w:rsidR="00E26467">
        <w:t>dlib</w:t>
      </w:r>
      <w:proofErr w:type="spellEnd"/>
      <w:r w:rsidR="00E26467">
        <w:t xml:space="preserve"> library.</w:t>
      </w:r>
      <w:r w:rsidR="00824ED2">
        <w:t xml:space="preserve"> First it predicts the shape using </w:t>
      </w:r>
      <w:r w:rsidR="008611C1">
        <w:t xml:space="preserve">shape predictor which is then used </w:t>
      </w:r>
      <w:r w:rsidR="005C41B4">
        <w:t xml:space="preserve">for </w:t>
      </w:r>
      <w:proofErr w:type="spellStart"/>
      <w:r w:rsidR="005C41B4">
        <w:t>facealigner</w:t>
      </w:r>
      <w:proofErr w:type="spellEnd"/>
      <w:r w:rsidR="005C41B4">
        <w:t xml:space="preserve"> to align the faces.</w:t>
      </w:r>
    </w:p>
    <w:p w:rsidR="009C02C9" w:rsidRPr="009C02C9" w:rsidRDefault="00D94D71" w:rsidP="003E4D2E">
      <w:pPr>
        <w:jc w:val="both"/>
      </w:pPr>
      <w:r>
        <w:t>We have resized th</w:t>
      </w:r>
      <w:r w:rsidR="007C151A">
        <w:t>ese</w:t>
      </w:r>
      <w:r>
        <w:t xml:space="preserve"> extracted faces to 224 * 224 pixels</w:t>
      </w:r>
      <w:r w:rsidR="007C151A">
        <w:t xml:space="preserve"> to use these image</w:t>
      </w:r>
      <w:r w:rsidR="00A95CFA">
        <w:t>s</w:t>
      </w:r>
      <w:r w:rsidR="001C6C43">
        <w:t xml:space="preserve"> as input in our convolutional neural network.</w:t>
      </w:r>
    </w:p>
    <w:p w:rsidR="003E4D2E" w:rsidRDefault="003E4D2E" w:rsidP="003E4D2E">
      <w:pPr>
        <w:jc w:val="both"/>
      </w:pPr>
    </w:p>
    <w:p w:rsidR="00E60B2B" w:rsidRPr="00E53605" w:rsidRDefault="009A666D" w:rsidP="00E53605">
      <w:pPr>
        <w:pStyle w:val="Heading2"/>
      </w:pPr>
      <w:r w:rsidRPr="00507E64">
        <w:t>Deep</w:t>
      </w:r>
      <w:r w:rsidR="00507E64" w:rsidRPr="00507E64">
        <w:t xml:space="preserve"> learning with CNNs</w:t>
      </w:r>
    </w:p>
    <w:p w:rsidR="003E4D2E" w:rsidRDefault="00E60B2B" w:rsidP="003E4D2E">
      <w:pPr>
        <w:jc w:val="both"/>
      </w:pPr>
      <w:r>
        <w:t xml:space="preserve">We have used different architectures to extract features from VGG16, </w:t>
      </w:r>
      <w:proofErr w:type="spellStart"/>
      <w:r>
        <w:t>Xception</w:t>
      </w:r>
      <w:proofErr w:type="spellEnd"/>
      <w:r>
        <w:t xml:space="preserve"> and </w:t>
      </w:r>
      <w:proofErr w:type="spellStart"/>
      <w:r>
        <w:t>ResNet</w:t>
      </w:r>
      <w:proofErr w:type="spellEnd"/>
      <w:r>
        <w:t>. We have used the weights which are pretrained on ImageNet Dataset</w:t>
      </w:r>
      <w:r w:rsidR="00DF681F">
        <w:t xml:space="preserve">. Then this network is finetuned on </w:t>
      </w:r>
      <w:proofErr w:type="spellStart"/>
      <w:r w:rsidR="00DF681F">
        <w:t>imdb</w:t>
      </w:r>
      <w:proofErr w:type="spellEnd"/>
      <w:r w:rsidR="00DF681F">
        <w:t>-wiki dataset.</w:t>
      </w:r>
      <w:r w:rsidR="00CF5F4C">
        <w:t xml:space="preserve"> Different dense layers are added on top of that architecture and </w:t>
      </w:r>
      <w:r w:rsidR="001B19E1">
        <w:t xml:space="preserve">classification is </w:t>
      </w:r>
      <w:r w:rsidR="001B19E1">
        <w:t>performed in 101 classes</w:t>
      </w:r>
      <w:r w:rsidR="00382D50">
        <w:t xml:space="preserve"> corresponding to age 0 to 100</w:t>
      </w:r>
      <w:r w:rsidR="001B19E1">
        <w:t>.</w:t>
      </w:r>
    </w:p>
    <w:p w:rsidR="00EE780E" w:rsidRDefault="002843C1" w:rsidP="00107AFF">
      <w:pPr>
        <w:pStyle w:val="Heading2"/>
      </w:pPr>
      <w:del w:id="2" w:author="Rachit Shah" w:date="2017-11-21T22:38:00Z">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05pt;margin-top:151.65pt;width:509pt;height:.05pt;z-index:-251658237;visibility:visible" wrapcoords="-32 0 -32 20800 21600 20800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" stroked="f">
              <v:textbox style="mso-fit-shape-to-text:t" inset="0,0,0,0">
                <w:txbxContent>
                  <w:p w:rsidR="002843C1" w:rsidRPr="005C4E80" w:rsidRDefault="002843C1" w:rsidP="0029224E">
                    <w:pPr>
                      <w:pStyle w:val="Caption"/>
                      <w:jc w:val="center"/>
                      <w:rPr>
                        <w:noProof/>
                        <w:sz w:val="20"/>
                        <w:szCs w:val="20"/>
                      </w:rPr>
                    </w:pPr>
                    <w:r>
                      <w:t xml:space="preserve">Figure </w:t>
                    </w:r>
                    <w:fldSimple w:instr=" SEQ Figure \* ARABIC ">
                      <w:r>
                        <w:rPr>
                          <w:noProof/>
                        </w:rPr>
                        <w:t>1</w:t>
                      </w:r>
                    </w:fldSimple>
                    <w:r>
                      <w:t xml:space="preserve"> Pipeline of Model</w:t>
                    </w:r>
                  </w:p>
                </w:txbxContent>
              </v:textbox>
              <w10:wrap type="tight"/>
            </v:shape>
          </w:pict>
        </w:r>
        <w:r w:rsidR="0030139F" w:rsidRPr="00B9096E">
          <w:rPr>
            <w:i w:val="0"/>
            <w:iCs w:val="0"/>
            <w:noProof/>
            <w:lang w:val="en-IN" w:eastAsia="en-IN"/>
          </w:rPr>
          <w:drawing>
            <wp:anchor distT="0" distB="0" distL="114300" distR="114300" simplePos="0" relativeHeight="251658242" behindDoc="1" locked="0" layoutInCell="1" allowOverlap="1">
              <wp:simplePos x="0" y="0"/>
              <wp:positionH relativeFrom="column">
                <wp:posOffset>635</wp:posOffset>
              </wp:positionH>
              <wp:positionV relativeFrom="paragraph">
                <wp:posOffset>0</wp:posOffset>
              </wp:positionV>
              <wp:extent cx="6464300" cy="1868805"/>
              <wp:effectExtent l="0" t="0" r="0" b="0"/>
              <wp:wrapTight wrapText="bothSides">
                <wp:wrapPolygon edited="0">
                  <wp:start x="0" y="0"/>
                  <wp:lineTo x="0" y="21358"/>
                  <wp:lineTo x="21515" y="21358"/>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868805"/>
                      </a:xfrm>
                      <a:prstGeom prst="rect">
                        <a:avLst/>
                      </a:prstGeom>
                      <a:noFill/>
                      <a:ln>
                        <a:noFill/>
                      </a:ln>
                    </pic:spPr>
                  </pic:pic>
                </a:graphicData>
              </a:graphic>
            </wp:anchor>
          </w:drawing>
        </w:r>
      </w:del>
      <w:ins w:id="3" w:author="Rachit Shah" w:date="2017-11-21T22:38:00Z">
        <w:r>
          <w:rPr>
            <w:noProof/>
          </w:rPr>
          <w:pict>
            <v:shape id="Text Box 1" o:spid="_x0000_s1027" type="#_x0000_t202" style="position:absolute;left:0;text-align:left;margin-left:.05pt;margin-top:151.65pt;width:509pt;height:.05pt;z-index:-251658239;visibility:visible;mso-position-horizontal-relative:text;mso-position-vertical-relative:text" wrapcoords="-32 0 -32 20800 21600 20800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" stroked="f">
              <v:textbox style="mso-fit-shape-to-text:t" inset="0,0,0,0">
                <w:txbxContent>
                  <w:p w:rsidR="002843C1" w:rsidRPr="005C4E80" w:rsidRDefault="002843C1" w:rsidP="0029224E">
                    <w:pPr>
                      <w:pStyle w:val="Caption"/>
                      <w:jc w:val="center"/>
                      <w:rPr>
                        <w:ins w:id="4" w:author="Rachit Shah" w:date="2017-11-21T22:38:00Z"/>
                        <w:noProof/>
                        <w:sz w:val="20"/>
                        <w:szCs w:val="20"/>
                      </w:rPr>
                    </w:pPr>
                    <w:ins w:id="5" w:author="Rachit Shah" w:date="2017-11-21T22:38:00Z">
                      <w:r>
                        <w:t xml:space="preserve">Figure </w:t>
                      </w:r>
                      <w:r>
                        <w:fldChar w:fldCharType="begin"/>
                      </w:r>
                      <w:r>
                        <w:instrText xml:space="preserve"> SEQ Figure \* ARABIC </w:instrText>
                      </w:r>
                      <w:r>
                        <w:fldChar w:fldCharType="separate"/>
                      </w:r>
                    </w:ins>
                    <w:r>
                      <w:rPr>
                        <w:noProof/>
                      </w:rPr>
                      <w:t>2</w:t>
                    </w:r>
                    <w:ins w:id="6" w:author="Rachit Shah" w:date="2017-11-21T22:38:00Z">
                      <w:r>
                        <w:rPr>
                          <w:noProof/>
                        </w:rPr>
                        <w:fldChar w:fldCharType="end"/>
                      </w:r>
                      <w:r>
                        <w:t xml:space="preserve"> Pipeline of Model</w:t>
                      </w:r>
                    </w:ins>
                  </w:p>
                </w:txbxContent>
              </v:textbox>
              <w10:wrap type="tight"/>
            </v:shape>
          </w:pict>
        </w:r>
        <w:r w:rsidR="0030139F" w:rsidRPr="00B9096E">
          <w:rPr>
            <w:i w:val="0"/>
            <w:iCs w:val="0"/>
            <w:noProof/>
            <w:lang w:val="en-IN" w:eastAsia="en-IN"/>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464300" cy="1868805"/>
              <wp:effectExtent l="0" t="0" r="0" b="0"/>
              <wp:wrapTight wrapText="bothSides">
                <wp:wrapPolygon edited="0">
                  <wp:start x="0" y="0"/>
                  <wp:lineTo x="0" y="21358"/>
                  <wp:lineTo x="21515" y="21358"/>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868805"/>
                      </a:xfrm>
                      <a:prstGeom prst="rect">
                        <a:avLst/>
                      </a:prstGeom>
                      <a:noFill/>
                      <a:ln>
                        <a:noFill/>
                      </a:ln>
                    </pic:spPr>
                  </pic:pic>
                </a:graphicData>
              </a:graphic>
            </wp:anchor>
          </w:drawing>
        </w:r>
      </w:ins>
      <w:r w:rsidR="00107AFF">
        <w:t>Expected Value</w:t>
      </w:r>
    </w:p>
    <w:p w:rsidR="00107AFF" w:rsidRPr="00107AFF" w:rsidRDefault="00297658" w:rsidP="00107AFF">
      <w:pPr>
        <w:jc w:val="both"/>
      </w:pPr>
      <w:r w:rsidRPr="00297658">
        <w:t xml:space="preserve">Age estimation </w:t>
      </w:r>
      <w:proofErr w:type="gramStart"/>
      <w:r w:rsidRPr="00297658">
        <w:t>can be seen as</w:t>
      </w:r>
      <w:proofErr w:type="gramEnd"/>
      <w:r w:rsidRPr="00297658">
        <w:t xml:space="preserve"> a piece-wise </w:t>
      </w:r>
      <w:r w:rsidR="004D2A70">
        <w:t>regression</w:t>
      </w:r>
      <w:r w:rsidRPr="00297658">
        <w:t xml:space="preserve"> or, then again, as a discrete classiﬁcation with various discrete names of significant worth. The greater the amount of classes is, the lesser the discretization </w:t>
      </w:r>
      <w:proofErr w:type="gramStart"/>
      <w:r w:rsidR="00297880">
        <w:t xml:space="preserve">error </w:t>
      </w:r>
      <w:r w:rsidRPr="00297658">
        <w:t xml:space="preserve"> gets</w:t>
      </w:r>
      <w:proofErr w:type="gramEnd"/>
      <w:r w:rsidRPr="00297658">
        <w:t xml:space="preserve">. For our </w:t>
      </w:r>
      <w:r w:rsidR="004D2A70">
        <w:t>problem</w:t>
      </w:r>
      <w:r w:rsidRPr="00297658">
        <w:t xml:space="preserve">, it is a </w:t>
      </w:r>
      <w:proofErr w:type="gramStart"/>
      <w:r w:rsidRPr="00297658">
        <w:t>one dimensional</w:t>
      </w:r>
      <w:proofErr w:type="gramEnd"/>
      <w:r w:rsidRPr="00297658">
        <w:t xml:space="preserve"> </w:t>
      </w:r>
      <w:r w:rsidR="00297880">
        <w:t xml:space="preserve">regression </w:t>
      </w:r>
      <w:r w:rsidRPr="00297658">
        <w:t xml:space="preserve">issue with the age being inspected from a </w:t>
      </w:r>
      <w:r w:rsidR="004D2A70">
        <w:t>value</w:t>
      </w:r>
      <w:r w:rsidRPr="00297658">
        <w:t xml:space="preserve"> which is constant ([0,100]). We can upgrade the classiﬁcation definition for relapsing the age by vivaciously growing the </w:t>
      </w:r>
      <w:proofErr w:type="gramStart"/>
      <w:r w:rsidRPr="00297658">
        <w:t>amount</w:t>
      </w:r>
      <w:proofErr w:type="gramEnd"/>
      <w:r w:rsidRPr="00297658">
        <w:t xml:space="preserve"> of classes and thusly better approximating the mark and by uniting the neuron yields to recover the flag. Extending the </w:t>
      </w:r>
      <w:proofErr w:type="gramStart"/>
      <w:r w:rsidRPr="00297658">
        <w:t>amount</w:t>
      </w:r>
      <w:proofErr w:type="gramEnd"/>
      <w:r w:rsidRPr="00297658">
        <w:t xml:space="preserve"> of classes demands sufﬁcient preparing </w:t>
      </w:r>
      <w:r w:rsidR="004D2A70">
        <w:t>samples</w:t>
      </w:r>
      <w:r w:rsidRPr="00297658">
        <w:t xml:space="preserve"> per each class and fabricates the shot of overﬁtting the preparation age scattering and of having classes not arranged truly as a result of a nonattendance of tests or unbalance.</w:t>
      </w:r>
      <w:r w:rsidR="00107AFF" w:rsidRPr="00107AFF">
        <w:t xml:space="preserve"> After various preparatory tests, we chose to work with 101 age classes. The </w:t>
      </w:r>
      <w:proofErr w:type="spellStart"/>
      <w:r w:rsidR="00107AFF" w:rsidRPr="00107AFF">
        <w:t>softmax</w:t>
      </w:r>
      <w:proofErr w:type="spellEnd"/>
      <w:r w:rsidR="00107AFF" w:rsidRPr="00107AFF">
        <w:t xml:space="preserve"> expected value, E, as takes after:</w:t>
      </w:r>
    </w:p>
    <w:p w:rsidR="00EE780E" w:rsidRPr="00A60781" w:rsidRDefault="00661F12" w:rsidP="003E4D2E">
      <w:pPr>
        <w:jc w:val="both"/>
      </w:pPr>
      <m:oMathPara>
        <m:oMath>
          <m:r>
            <w:rPr>
              <w:rFonts w:ascii="Cambria Math" w:hAnsi="Cambria Math"/>
            </w:rPr>
            <m:t>E</m:t>
          </m:r>
          <m:d>
            <m:dPr>
              <m:ctrlPr>
                <w:rPr>
                  <w:rFonts w:ascii="Cambria Math" w:hAnsi="Cambria Math"/>
                  <w:i/>
                </w:rPr>
              </m:ctrlPr>
            </m:dPr>
            <m:e>
              <m:r>
                <w:rPr>
                  <w:rFonts w:ascii="Cambria Math" w:hAnsi="Cambria Math"/>
                </w:rPr>
                <m:t>O</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100</m:t>
              </m:r>
            </m:sup>
            <m:e>
              <m:sSub>
                <m:sSubPr>
                  <m:ctrlPr>
                    <w:rPr>
                      <w:rFonts w:ascii="Cambria Math" w:hAnsi="Cambria Math"/>
                      <w:i/>
                    </w:rPr>
                  </m:ctrlPr>
                </m:sSubPr>
                <m:e>
                  <m:r>
                    <w:rPr>
                      <w:rFonts w:ascii="Cambria Math" w:hAnsi="Cambria Math"/>
                    </w:rPr>
                    <m:t>y</m:t>
                  </m:r>
                </m:e>
                <m:sub>
                  <m:r>
                    <w:rPr>
                      <w:rFonts w:ascii="Cambria Math" w:hAnsi="Cambria Math"/>
                    </w:rPr>
                    <m:t>t</m:t>
                  </m:r>
                </m:sub>
              </m:sSub>
              <m:sSub>
                <m:sSubPr>
                  <m:ctrlPr>
                    <w:rPr>
                      <w:rFonts w:ascii="Cambria Math" w:hAnsi="Cambria Math"/>
                      <w:i/>
                    </w:rPr>
                  </m:ctrlPr>
                </m:sSubPr>
                <m:e>
                  <m:r>
                    <w:rPr>
                      <w:rFonts w:ascii="Cambria Math" w:hAnsi="Cambria Math"/>
                    </w:rPr>
                    <m:t>o</m:t>
                  </m:r>
                </m:e>
                <m:sub>
                  <m:r>
                    <w:rPr>
                      <w:rFonts w:ascii="Cambria Math" w:hAnsi="Cambria Math"/>
                    </w:rPr>
                    <m:t>t</m:t>
                  </m:r>
                </m:sub>
              </m:sSub>
            </m:e>
          </m:nary>
        </m:oMath>
      </m:oMathPara>
    </w:p>
    <w:p w:rsidR="009C1C0D" w:rsidRPr="00A60781" w:rsidRDefault="00661F12" w:rsidP="003E4D2E">
      <w:pPr>
        <w:jc w:val="both"/>
      </w:pPr>
      <w:r w:rsidRPr="00A60781">
        <w:t>Where O = {0,1,</w:t>
      </w:r>
      <w:proofErr w:type="gramStart"/>
      <w:r w:rsidRPr="00A60781">
        <w:t>2,3,…</w:t>
      </w:r>
      <w:proofErr w:type="gramEnd"/>
      <w:r w:rsidRPr="00A60781">
        <w:t xml:space="preserve">,100_} = </w:t>
      </w:r>
      <w:r w:rsidR="009C1C0D" w:rsidRPr="00A60781">
        <w:t>101 output layer,</w:t>
      </w:r>
    </w:p>
    <w:p w:rsidR="000115BF" w:rsidRPr="00A60781" w:rsidRDefault="002843C1" w:rsidP="000115BF">
      <w:pPr>
        <w:jc w:val="both"/>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271B00" w:rsidRPr="00A60781">
        <w:t>= softmax output probabilities belonging to O</w:t>
      </w:r>
    </w:p>
    <w:p w:rsidR="00324302" w:rsidRPr="00A60781" w:rsidRDefault="002843C1" w:rsidP="003E4D2E">
      <w:pPr>
        <w:jc w:val="both"/>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271B00" w:rsidRPr="00A60781">
        <w:t xml:space="preserve"> = years discretely corresponding to each class</w:t>
      </w:r>
    </w:p>
    <w:p w:rsidR="00825536" w:rsidRPr="00825536" w:rsidRDefault="00F216D5" w:rsidP="00F216D5">
      <w:pPr>
        <w:pStyle w:val="Heading1"/>
      </w:pPr>
      <w:r>
        <w:t>Datasets</w:t>
      </w:r>
    </w:p>
    <w:p w:rsidR="00F216D5" w:rsidRDefault="00F216D5" w:rsidP="00F216D5">
      <w:pPr>
        <w:pStyle w:val="Heading2"/>
      </w:pPr>
      <w:proofErr w:type="spellStart"/>
      <w:r>
        <w:t>ChaLearn</w:t>
      </w:r>
      <w:proofErr w:type="spellEnd"/>
      <w:r>
        <w:t xml:space="preserve"> LAP Dataset</w:t>
      </w:r>
    </w:p>
    <w:p w:rsidR="00ED63EF" w:rsidRDefault="00F216D5" w:rsidP="00F216D5">
      <w:pPr>
        <w:jc w:val="both"/>
      </w:pPr>
      <w:r w:rsidRPr="00F216D5">
        <w:t xml:space="preserve">The </w:t>
      </w:r>
      <w:proofErr w:type="spellStart"/>
      <w:r w:rsidRPr="00F216D5">
        <w:t>ChaLearn</w:t>
      </w:r>
      <w:proofErr w:type="spellEnd"/>
      <w:r w:rsidRPr="00F216D5">
        <w:t xml:space="preserve"> LAP dataset comprises of 8000 face images by and large age marked utilizing two applications - Facebook Collaborative and Amazon Mechanical Turk</w:t>
      </w:r>
      <w:r w:rsidR="00907C42">
        <w:t xml:space="preserve"> </w:t>
      </w:r>
      <w:r w:rsidR="00907C42" w:rsidRPr="003F3BC9">
        <w:t>[</w:t>
      </w:r>
      <w:r w:rsidR="003F3BC9" w:rsidRPr="003F3BC9">
        <w:t>5</w:t>
      </w:r>
      <w:r w:rsidR="00907C42" w:rsidRPr="003F3BC9">
        <w:t>]</w:t>
      </w:r>
      <w:r w:rsidRPr="00F216D5">
        <w:t>. Each name is the averaged supposition of no less than 10 independent users. In this way, a standard deviation σ is additionally accommodated each age name.</w:t>
      </w:r>
      <w:r w:rsidR="00297658" w:rsidRPr="00297658">
        <w:t xml:space="preserve"> The LAP dataset is part into 2476 pictures for preparing, 1136 pictures for approval and 1087 pictures for testing. The age dissemination is the same in all the three arrangements of the LAP dataset. LAP covers the 20-40 years between time best, while for the [0,15] and [65,100] intervals it encounters unobtrusive number of tests each year.</w:t>
      </w:r>
    </w:p>
    <w:p w:rsidR="00297658" w:rsidRDefault="00297658" w:rsidP="00F216D5">
      <w:pPr>
        <w:jc w:val="both"/>
      </w:pPr>
    </w:p>
    <w:p w:rsidR="00F216D5" w:rsidRDefault="00F216D5" w:rsidP="00F216D5">
      <w:pPr>
        <w:pStyle w:val="Heading3"/>
      </w:pPr>
      <w:r>
        <w:t>Evaluation Metrics</w:t>
      </w:r>
    </w:p>
    <w:p w:rsidR="00F216D5" w:rsidRPr="00EA0C9C" w:rsidRDefault="00E21B50" w:rsidP="00E21B50">
      <w:pPr>
        <w:jc w:val="both"/>
        <w:rPr>
          <w:rStyle w:val="BodyTextChar"/>
        </w:rPr>
      </w:pPr>
      <w:r w:rsidRPr="00E21B50">
        <w:t xml:space="preserve">The outcomes are assessed either by utilizing the standard MAE measure or the </w:t>
      </w:r>
      <w:r w:rsidR="00C04BCD">
        <w:t>Ɛ</w:t>
      </w:r>
      <w:r w:rsidRPr="00E21B50">
        <w:t xml:space="preserve">-error as characterized for the </w:t>
      </w:r>
      <w:proofErr w:type="spellStart"/>
      <w:r w:rsidRPr="00E21B50">
        <w:t>ChaLearn</w:t>
      </w:r>
      <w:proofErr w:type="spellEnd"/>
      <w:r w:rsidRPr="00E21B50">
        <w:t xml:space="preserve"> </w:t>
      </w:r>
      <w:r w:rsidRPr="00E21B50">
        <w:lastRenderedPageBreak/>
        <w:t xml:space="preserve">LAP challenge. The standard </w:t>
      </w:r>
      <w:proofErr w:type="gramStart"/>
      <w:r w:rsidRPr="00E21B50">
        <w:t>mean</w:t>
      </w:r>
      <w:proofErr w:type="gramEnd"/>
      <w:r w:rsidRPr="00E21B50">
        <w:t xml:space="preserve"> </w:t>
      </w:r>
      <w:r w:rsidR="00B736AF">
        <w:t>absolute</w:t>
      </w:r>
      <w:r w:rsidRPr="00E21B50">
        <w:t xml:space="preserve"> error </w:t>
      </w:r>
      <w:r w:rsidRPr="00B736AF">
        <w:t>(MAE)</w:t>
      </w:r>
      <w:r w:rsidRPr="00E21B50">
        <w:t xml:space="preserve"> is registered as the average of total errors between the evaluated age and the ground truth age. </w:t>
      </w:r>
      <w:r w:rsidR="00297658" w:rsidRPr="00297658">
        <w:t>Note that the blunder does not get the defenselessness in the ground truth named age. The Ɛ - mistake covers such point of view. Ɛ-blunder. LAP dataset pictures are clarified with the normal and the standard deviation σ of the age votes tossed by various clients. The LAP challenge appraisal uses fitting an ordinary circulation with the mean µ and standard deviation σ of the votes for each picture</w:t>
      </w:r>
      <w:r w:rsidRPr="00EA0C9C">
        <w:rPr>
          <w:rStyle w:val="BodyTextChar"/>
        </w:rPr>
        <w:t>:</w:t>
      </w:r>
    </w:p>
    <w:p w:rsidR="00754932" w:rsidRPr="00EA0C9C" w:rsidRDefault="00754932" w:rsidP="00EA0C9C">
      <w:pPr>
        <w:pStyle w:val="NormalWeb"/>
        <w:shd w:val="clear" w:color="auto" w:fill="FFFFFF"/>
        <w:spacing w:before="0" w:beforeAutospacing="0" w:after="150" w:afterAutospacing="0"/>
        <w:rPr>
          <w:rStyle w:val="BodyTextChar"/>
          <w:sz w:val="20"/>
          <w:szCs w:val="20"/>
        </w:rPr>
      </w:pPr>
      <w:r w:rsidRPr="00EA0C9C">
        <w:rPr>
          <w:rStyle w:val="BodyTextChar"/>
          <w:sz w:val="20"/>
          <w:szCs w:val="20"/>
        </w:rPr>
        <w:t>Each prediction is evaluated using the following formula,</w:t>
      </w:r>
    </w:p>
    <w:p w:rsidR="00324302" w:rsidRPr="004D2A70" w:rsidRDefault="00450D53" w:rsidP="003E4D2E">
      <w:pPr>
        <w:jc w:val="both"/>
        <w:rPr>
          <w:sz w:val="28"/>
          <w:szCs w:val="28"/>
        </w:rPr>
      </w:pPr>
      <m:oMathPara>
        <m:oMath>
          <m:r>
            <m:rPr>
              <m:sty m:val="p"/>
            </m:rPr>
            <w:rPr>
              <w:rFonts w:ascii="Cambria Math" w:hAnsi="Cambria Math"/>
              <w:sz w:val="28"/>
              <w:szCs w:val="28"/>
            </w:rPr>
            <m:t>Ɛ=1-</m:t>
          </m:r>
          <m:sSup>
            <m:sSupPr>
              <m:ctrlPr>
                <w:rPr>
                  <w:rFonts w:ascii="Cambria Math" w:hAnsi="Cambria Math"/>
                  <w:sz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(x-μ)</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sup>
          </m:sSup>
        </m:oMath>
      </m:oMathPara>
    </w:p>
    <w:p w:rsidR="00825536" w:rsidRPr="0005129D" w:rsidRDefault="0005129D" w:rsidP="003E4D2E">
      <w:pPr>
        <w:jc w:val="both"/>
      </w:pPr>
      <w:r w:rsidRPr="0005129D">
        <w:t>getting an error value between 0 (correct) and 1 (far from age). Not predicted images are evaluated with 1</w:t>
      </w:r>
    </w:p>
    <w:p w:rsidR="00825536" w:rsidRDefault="00825536" w:rsidP="003E4D2E">
      <w:pPr>
        <w:jc w:val="both"/>
      </w:pPr>
    </w:p>
    <w:p w:rsidR="00825536" w:rsidRDefault="0005129D" w:rsidP="0005129D">
      <w:pPr>
        <w:pStyle w:val="Heading2"/>
      </w:pPr>
      <w:r>
        <w:t>IMDB- Wiki Dataset</w:t>
      </w:r>
    </w:p>
    <w:p w:rsidR="00977B95" w:rsidRDefault="00977B95" w:rsidP="00977B95">
      <w:pPr>
        <w:jc w:val="both"/>
      </w:pPr>
      <w:r>
        <w:t xml:space="preserve">For good execution, ordinarily the expansive CNN designs require huge training datasets. Since the openly accessible face image datasets are regularly of little to medium size, </w:t>
      </w:r>
      <w:proofErr w:type="gramStart"/>
      <w:r>
        <w:t>once in a while</w:t>
      </w:r>
      <w:proofErr w:type="gramEnd"/>
      <w:r>
        <w:t xml:space="preserve"> surpassing a huge number of images, and frequently without age data, an extensive dataset of celebrities is gathered. For this reason, a rundown of the most </w:t>
      </w:r>
      <w:proofErr w:type="spellStart"/>
      <w:r>
        <w:t>well known</w:t>
      </w:r>
      <w:proofErr w:type="spellEnd"/>
      <w:r>
        <w:t xml:space="preserve"> 100,000 performers as recorded on the IMDB site and </w:t>
      </w:r>
      <w:proofErr w:type="spellStart"/>
      <w:r>
        <w:t>wikipedia</w:t>
      </w:r>
      <w:proofErr w:type="spellEnd"/>
      <w:r>
        <w:t xml:space="preserve"> are consequently crept from their proﬁles birth dates, images, and comments. The images without timestamp are removed (the date when the photograph was taken), likewise the images with numerous high scored confront discoveries. By expecting that the images with single countenances are probably going to demonstrate the on-screen character and that the time stamp and birth date are right, each such image is allocated the biological (genuine) age. Other than wrong time stamps, many images are stills from motion pictures, motion pictures that can have broadened creation times. Altogether there are 461,871 face images for big names from IMDB. </w:t>
      </w:r>
    </w:p>
    <w:p w:rsidR="00977B95" w:rsidRDefault="00977B95" w:rsidP="00977B95">
      <w:pPr>
        <w:jc w:val="both"/>
      </w:pPr>
    </w:p>
    <w:p w:rsidR="0005129D" w:rsidRPr="0005129D" w:rsidRDefault="00977B95" w:rsidP="00977B95">
      <w:pPr>
        <w:jc w:val="both"/>
      </w:pPr>
      <w:r>
        <w:t xml:space="preserve">From Wikipedia, slithered all proﬁle images from pages of individuals and </w:t>
      </w:r>
      <w:proofErr w:type="gramStart"/>
      <w:r>
        <w:t>subsequent to</w:t>
      </w:r>
      <w:proofErr w:type="gramEnd"/>
      <w:r>
        <w:t xml:space="preserve"> ﬁltering them as indicated by similar criteria connected for the IMDB images, there were 62,359 images. Altogether there are 524,230 face images with slithered age data. As a portion of the images (particularly from IMDB) contain a few people, just utilize the photographs where the second most grounded confront location is beneath a limit. For the system to be similarly discriminative for all ages, even out the age distribution, i.e. arbitrarily disregard a portion of the images of the most continuous ages. This leaves 260,282 training images.</w:t>
      </w:r>
    </w:p>
    <w:p w:rsidR="00952FCC" w:rsidRDefault="00952FCC" w:rsidP="00977B95">
      <w:pPr>
        <w:jc w:val="both"/>
      </w:pPr>
    </w:p>
    <w:p w:rsidR="00952FCC" w:rsidRDefault="00952FCC" w:rsidP="00952FCC">
      <w:pPr>
        <w:pStyle w:val="Heading1"/>
      </w:pPr>
      <w:r>
        <w:t>Pre-training Architectures</w:t>
      </w:r>
    </w:p>
    <w:p w:rsidR="00952FCC" w:rsidRDefault="00952FCC" w:rsidP="00952FCC">
      <w:pPr>
        <w:pStyle w:val="Heading2"/>
      </w:pPr>
      <w:r>
        <w:t>VGG16</w:t>
      </w:r>
    </w:p>
    <w:p w:rsidR="00D742C4" w:rsidRDefault="00D742C4" w:rsidP="00BE085F"/>
    <w:p w:rsidR="00D742C4" w:rsidRDefault="00D742C4" w:rsidP="00BE085F">
      <w:r w:rsidRPr="00D742C4">
        <w:t xml:space="preserve">This system is portrayed by its effortlessness, utilizing just 3×3 convolutional layers stacked over each other in expanding </w:t>
      </w:r>
      <w:proofErr w:type="gramStart"/>
      <w:r w:rsidR="00B736AF">
        <w:t>profundity[</w:t>
      </w:r>
      <w:proofErr w:type="gramEnd"/>
      <w:r w:rsidR="00B736AF">
        <w:t>1]</w:t>
      </w:r>
      <w:r w:rsidRPr="00D742C4">
        <w:t xml:space="preserve">. Lessening volume estimate is dealt with by max </w:t>
      </w:r>
      <w:r w:rsidRPr="00D742C4">
        <w:t xml:space="preserve">pooling. Two completely associated layers, each with 4,096 </w:t>
      </w:r>
      <w:r>
        <w:t>nodes</w:t>
      </w:r>
      <w:r w:rsidRPr="00D742C4">
        <w:t xml:space="preserve"> are then trailed by a </w:t>
      </w:r>
      <w:proofErr w:type="spellStart"/>
      <w:r w:rsidRPr="00D742C4">
        <w:t>softmax</w:t>
      </w:r>
      <w:proofErr w:type="spellEnd"/>
      <w:r w:rsidRPr="00D742C4">
        <w:t xml:space="preserve"> classifier.</w:t>
      </w:r>
    </w:p>
    <w:p w:rsidR="00BE085F" w:rsidRPr="00BE085F" w:rsidRDefault="006F16FD" w:rsidP="00BE085F">
      <w:r>
        <w:rPr>
          <w:noProof/>
          <w:lang w:val="en-IN" w:eastAsia="en-IN"/>
        </w:rPr>
        <w:drawing>
          <wp:inline distT="0" distB="0" distL="0" distR="0">
            <wp:extent cx="3200400" cy="3234055"/>
            <wp:effectExtent l="0" t="0" r="0" b="4445"/>
            <wp:docPr id="19" name="Picture 1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et_vggnet_table1.png"/>
                    <pic:cNvPicPr/>
                  </pic:nvPicPr>
                  <pic:blipFill>
                    <a:blip r:embed="rId9"/>
                    <a:stretch>
                      <a:fillRect/>
                    </a:stretch>
                  </pic:blipFill>
                  <pic:spPr>
                    <a:xfrm>
                      <a:off x="0" y="0"/>
                      <a:ext cx="3200400" cy="3234055"/>
                    </a:xfrm>
                    <a:prstGeom prst="rect">
                      <a:avLst/>
                    </a:prstGeom>
                  </pic:spPr>
                </pic:pic>
              </a:graphicData>
            </a:graphic>
          </wp:inline>
        </w:drawing>
      </w:r>
    </w:p>
    <w:p w:rsidR="00952FCC" w:rsidRDefault="00952FCC" w:rsidP="00952FCC">
      <w:pPr>
        <w:pStyle w:val="Heading2"/>
      </w:pPr>
      <w:proofErr w:type="spellStart"/>
      <w:r>
        <w:t>Xception</w:t>
      </w:r>
      <w:proofErr w:type="spellEnd"/>
    </w:p>
    <w:p w:rsidR="00D742C4" w:rsidRDefault="00D742C4" w:rsidP="00D742C4"/>
    <w:p w:rsidR="001C799B" w:rsidRPr="00D9119C" w:rsidRDefault="001C799B" w:rsidP="001C799B">
      <w:proofErr w:type="spellStart"/>
      <w:r w:rsidRPr="00D9119C">
        <w:t>Xception</w:t>
      </w:r>
      <w:proofErr w:type="spellEnd"/>
      <w:r w:rsidRPr="00D9119C">
        <w:t xml:space="preserve"> was proposed by none other than François </w:t>
      </w:r>
      <w:proofErr w:type="spellStart"/>
      <w:r w:rsidRPr="00D9119C">
        <w:t>Chollet</w:t>
      </w:r>
      <w:proofErr w:type="spellEnd"/>
      <w:r w:rsidRPr="00D9119C">
        <w:t xml:space="preserve"> himself, the maker and maintainer of the </w:t>
      </w:r>
      <w:proofErr w:type="spellStart"/>
      <w:r w:rsidRPr="00D9119C">
        <w:t>Keras</w:t>
      </w:r>
      <w:proofErr w:type="spellEnd"/>
      <w:r w:rsidRPr="00D9119C">
        <w:t xml:space="preserve"> library. </w:t>
      </w:r>
    </w:p>
    <w:p w:rsidR="001C799B" w:rsidRDefault="001C799B" w:rsidP="001C799B"/>
    <w:p w:rsidR="00D742C4" w:rsidRDefault="001C799B" w:rsidP="001C799B">
      <w:proofErr w:type="spellStart"/>
      <w:r>
        <w:t>Xception</w:t>
      </w:r>
      <w:proofErr w:type="spellEnd"/>
      <w:r>
        <w:t xml:space="preserve"> is an expansion of the Inception which replaces the standard Inception modules with </w:t>
      </w:r>
      <w:proofErr w:type="spellStart"/>
      <w:r>
        <w:t>depthwise</w:t>
      </w:r>
      <w:proofErr w:type="spellEnd"/>
      <w:r>
        <w:t xml:space="preserve"> distinct convolutions.</w:t>
      </w:r>
    </w:p>
    <w:p w:rsidR="001C799B" w:rsidRDefault="001C799B" w:rsidP="001C799B"/>
    <w:p w:rsidR="00D742C4" w:rsidRDefault="00D742C4" w:rsidP="00D742C4">
      <w:r>
        <w:rPr>
          <w:noProof/>
          <w:lang w:val="en-IN" w:eastAsia="en-IN"/>
        </w:rPr>
        <w:drawing>
          <wp:inline distT="0" distB="0" distL="0" distR="0">
            <wp:extent cx="3200400" cy="2181860"/>
            <wp:effectExtent l="0" t="0" r="0" b="8890"/>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et_xception_flow.png"/>
                    <pic:cNvPicPr/>
                  </pic:nvPicPr>
                  <pic:blipFill>
                    <a:blip r:embed="rId10"/>
                    <a:stretch>
                      <a:fillRect/>
                    </a:stretch>
                  </pic:blipFill>
                  <pic:spPr>
                    <a:xfrm>
                      <a:off x="0" y="0"/>
                      <a:ext cx="3200400" cy="2181860"/>
                    </a:xfrm>
                    <a:prstGeom prst="rect">
                      <a:avLst/>
                    </a:prstGeom>
                  </pic:spPr>
                </pic:pic>
              </a:graphicData>
            </a:graphic>
          </wp:inline>
        </w:drawing>
      </w:r>
    </w:p>
    <w:p w:rsidR="000B2BA6" w:rsidRDefault="000B2BA6" w:rsidP="000B2BA6">
      <w:proofErr w:type="spellStart"/>
      <w:r>
        <w:t>Xception</w:t>
      </w:r>
      <w:proofErr w:type="spellEnd"/>
      <w:r>
        <w:t xml:space="preserve"> stands for "extreme inception". Rather like our past two architectures, it reframes the way we look at neural nets — conv nets specifically. Furthermore, as the name proposes, it takes the standards of Inception to an extreme. </w:t>
      </w:r>
    </w:p>
    <w:p w:rsidR="000B2BA6" w:rsidRDefault="000B2BA6" w:rsidP="000B2BA6"/>
    <w:p w:rsidR="000B2BA6" w:rsidRPr="00D742C4" w:rsidRDefault="000B2BA6" w:rsidP="000B2BA6">
      <w:r>
        <w:t>Here's the theory: "cross-channel correlations and spatial correlations are adequately decoupled that it is ideal not to delineate together."</w:t>
      </w:r>
    </w:p>
    <w:p w:rsidR="00952FCC" w:rsidRDefault="00952FCC" w:rsidP="00952FCC">
      <w:pPr>
        <w:pStyle w:val="Heading2"/>
      </w:pPr>
      <w:proofErr w:type="spellStart"/>
      <w:r>
        <w:lastRenderedPageBreak/>
        <w:t>ResNet</w:t>
      </w:r>
      <w:proofErr w:type="spellEnd"/>
    </w:p>
    <w:p w:rsidR="00C85D42" w:rsidRDefault="00C85D42" w:rsidP="00C85D42">
      <w:r>
        <w:t xml:space="preserve">Not at all like customary successive system designs, for example, </w:t>
      </w:r>
      <w:proofErr w:type="spellStart"/>
      <w:r>
        <w:t>AlexNet</w:t>
      </w:r>
      <w:proofErr w:type="spellEnd"/>
      <w:r w:rsidR="00907C42" w:rsidRPr="003F3BC9">
        <w:t xml:space="preserve"> [</w:t>
      </w:r>
      <w:r w:rsidR="00B736AF" w:rsidRPr="003F3BC9">
        <w:t>2</w:t>
      </w:r>
      <w:r w:rsidR="00907C42" w:rsidRPr="003F3BC9">
        <w:t>]</w:t>
      </w:r>
      <w:r w:rsidRPr="003F3BC9">
        <w:t xml:space="preserve">, </w:t>
      </w:r>
      <w:proofErr w:type="spellStart"/>
      <w:r w:rsidRPr="003F3BC9">
        <w:t>OverFeat</w:t>
      </w:r>
      <w:proofErr w:type="spellEnd"/>
      <w:r w:rsidR="00907C42" w:rsidRPr="003F3BC9">
        <w:t xml:space="preserve"> [</w:t>
      </w:r>
      <w:r w:rsidR="00B736AF" w:rsidRPr="003F3BC9">
        <w:t>3</w:t>
      </w:r>
      <w:r w:rsidR="00907C42" w:rsidRPr="003F3BC9">
        <w:t>]</w:t>
      </w:r>
      <w:r w:rsidRPr="003F3BC9">
        <w:t>, and VGG</w:t>
      </w:r>
      <w:r w:rsidR="00907C42" w:rsidRPr="003F3BC9">
        <w:t xml:space="preserve"> [</w:t>
      </w:r>
      <w:r w:rsidR="00B736AF" w:rsidRPr="003F3BC9">
        <w:t>1</w:t>
      </w:r>
      <w:r w:rsidR="00907C42" w:rsidRPr="003F3BC9">
        <w:t>]</w:t>
      </w:r>
      <w:r w:rsidRPr="003F3BC9">
        <w:t xml:space="preserve">, </w:t>
      </w:r>
      <w:proofErr w:type="spellStart"/>
      <w:proofErr w:type="gramStart"/>
      <w:r w:rsidRPr="003F3BC9">
        <w:t>ResNet</w:t>
      </w:r>
      <w:proofErr w:type="spellEnd"/>
      <w:r w:rsidR="00907C42" w:rsidRPr="003F3BC9">
        <w:t>[</w:t>
      </w:r>
      <w:proofErr w:type="gramEnd"/>
      <w:r w:rsidR="00FB731B" w:rsidRPr="003F3BC9">
        <w:t>4</w:t>
      </w:r>
      <w:r w:rsidR="00907C42" w:rsidRPr="003F3BC9">
        <w:t>]</w:t>
      </w:r>
      <w:r>
        <w:t xml:space="preserve"> is rather a type of "intriguing engineering" that depends on miniaturized scale design modules (likewise called "organize in-arrange structures"). </w:t>
      </w:r>
    </w:p>
    <w:p w:rsidR="00C85D42" w:rsidRDefault="00C85D42" w:rsidP="00C85D42"/>
    <w:p w:rsidR="00C85D42" w:rsidRDefault="00C85D42" w:rsidP="00C85D42">
      <w:r>
        <w:t>The term smaller scale design alludes to the arrangement of "building squares" used to develop the system. A gathering of miniaturized scale engineering building hinders (alongside your standard CONV, POOL, and so forth layers) prompts the large scale design (</w:t>
      </w:r>
      <w:proofErr w:type="spellStart"/>
      <w:proofErr w:type="gramStart"/>
      <w:r>
        <w:t>i.e</w:t>
      </w:r>
      <w:proofErr w:type="spellEnd"/>
      <w:r>
        <w:t>,.</w:t>
      </w:r>
      <w:proofErr w:type="gramEnd"/>
      <w:r>
        <w:t xml:space="preserve"> the end arrange itself). </w:t>
      </w:r>
    </w:p>
    <w:p w:rsidR="00C85D42" w:rsidRDefault="00C85D42" w:rsidP="00C85D42"/>
    <w:p w:rsidR="00CD10CF" w:rsidRDefault="00C85D42" w:rsidP="00C85D42">
      <w:r>
        <w:t xml:space="preserve">In the first place presented by </w:t>
      </w:r>
      <w:proofErr w:type="spellStart"/>
      <w:proofErr w:type="gramStart"/>
      <w:r>
        <w:t>He</w:t>
      </w:r>
      <w:proofErr w:type="spellEnd"/>
      <w:proofErr w:type="gramEnd"/>
      <w:r>
        <w:t xml:space="preserve"> et al. in their 2015 paper, Deep Residual Learning for Image Recognition, the </w:t>
      </w:r>
      <w:proofErr w:type="spellStart"/>
      <w:r>
        <w:t>ResNet</w:t>
      </w:r>
      <w:proofErr w:type="spellEnd"/>
      <w:r>
        <w:t xml:space="preserve"> engineering has turned into an original work, exhibiting that amazingly profound systems can be prepared utilizing standard SGD (and a sensible instatement work) using lingering modules:</w:t>
      </w:r>
    </w:p>
    <w:p w:rsidR="00CD10CF" w:rsidRPr="00CD10CF" w:rsidRDefault="00D742C4" w:rsidP="00CD10CF">
      <w:r>
        <w:rPr>
          <w:noProof/>
          <w:lang w:val="en-IN" w:eastAsia="en-IN"/>
        </w:rPr>
        <w:drawing>
          <wp:inline distT="0" distB="0" distL="0" distR="0">
            <wp:extent cx="1514475" cy="3171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et_resnet_residual.png"/>
                    <pic:cNvPicPr/>
                  </pic:nvPicPr>
                  <pic:blipFill>
                    <a:blip r:embed="rId11"/>
                    <a:stretch>
                      <a:fillRect/>
                    </a:stretch>
                  </pic:blipFill>
                  <pic:spPr>
                    <a:xfrm>
                      <a:off x="0" y="0"/>
                      <a:ext cx="1514475" cy="3171825"/>
                    </a:xfrm>
                    <a:prstGeom prst="rect">
                      <a:avLst/>
                    </a:prstGeom>
                  </pic:spPr>
                </pic:pic>
              </a:graphicData>
            </a:graphic>
          </wp:inline>
        </w:drawing>
      </w:r>
    </w:p>
    <w:p w:rsidR="00952FCC" w:rsidRPr="00952FCC" w:rsidRDefault="00952FCC" w:rsidP="00952FCC">
      <w:pPr>
        <w:pStyle w:val="Heading1"/>
      </w:pPr>
      <w:r>
        <w:t>Results</w:t>
      </w:r>
    </w:p>
    <w:p w:rsidR="00825536" w:rsidRDefault="00390D70" w:rsidP="003E4D2E">
      <w:pPr>
        <w:jc w:val="both"/>
      </w:pPr>
      <w:r>
        <w:t xml:space="preserve">We compared the results of all 3 models and found that </w:t>
      </w:r>
      <w:proofErr w:type="spellStart"/>
      <w:r>
        <w:t>ResNet</w:t>
      </w:r>
      <w:proofErr w:type="spellEnd"/>
      <w:r>
        <w:t xml:space="preserve"> gave the best results with </w:t>
      </w:r>
      <w:proofErr w:type="gramStart"/>
      <w:r>
        <w:t>a</w:t>
      </w:r>
      <w:proofErr w:type="gramEnd"/>
      <w:r>
        <w:t xml:space="preserve"> accuracy of 87%</w:t>
      </w:r>
      <w:r w:rsidR="00314B83">
        <w:t>The following are some results taken as screenshots from the prediction python notebook</w:t>
      </w:r>
      <w:r w:rsidR="00C0382C">
        <w:t>.</w:t>
      </w:r>
      <w:r w:rsidR="009073CF">
        <w:t xml:space="preserve"> </w:t>
      </w:r>
    </w:p>
    <w:p w:rsidR="009073CF" w:rsidRDefault="009073CF" w:rsidP="003E4D2E">
      <w:pPr>
        <w:jc w:val="both"/>
      </w:pPr>
    </w:p>
    <w:p w:rsidR="009073CF" w:rsidRPr="009073CF" w:rsidRDefault="009073CF" w:rsidP="009073CF">
      <w:pPr>
        <w:ind w:firstLine="202"/>
        <w:jc w:val="center"/>
      </w:pPr>
      <w:r w:rsidRPr="009073CF">
        <w:t>V. CONCLUSION</w:t>
      </w:r>
    </w:p>
    <w:p w:rsidR="004A5A58" w:rsidRDefault="004A5A58" w:rsidP="003E4D2E">
      <w:pPr>
        <w:jc w:val="both"/>
      </w:pPr>
    </w:p>
    <w:p w:rsidR="004A5A58" w:rsidRDefault="004A5A58" w:rsidP="003E4D2E">
      <w:pPr>
        <w:jc w:val="both"/>
      </w:pPr>
      <w:r>
        <w:t>Although many previous methods have tackled the problem of age classification of images, in this paper</w:t>
      </w:r>
      <w:r w:rsidR="009073CF">
        <w:t xml:space="preserve"> we</w:t>
      </w:r>
      <w:r w:rsidR="009073CF">
        <w:t xml:space="preserve"> establish a benchmark for the task based on state-of-the-art network architectures and show that chaining the prediction of age with can improve overall accuracy. If there had been more time, </w:t>
      </w:r>
      <w:r w:rsidR="009073CF">
        <w:t>we</w:t>
      </w:r>
      <w:r w:rsidR="009073CF">
        <w:t xml:space="preserve"> would have dedicated more effort towards fine-tuning the parameters and the modified architectures </w:t>
      </w:r>
      <w:r w:rsidR="009073CF">
        <w:t>we</w:t>
      </w:r>
      <w:r w:rsidR="009073CF">
        <w:t xml:space="preserve"> experimented with. Specifically, </w:t>
      </w:r>
      <w:r w:rsidR="009073CF">
        <w:t>we</w:t>
      </w:r>
      <w:r w:rsidR="009073CF">
        <w:t xml:space="preserve"> would have liked to get the Adam learning algorithm in place with equal or improved </w:t>
      </w:r>
      <w:r w:rsidR="009073CF">
        <w:t xml:space="preserve">performance to SGD, and I would have liked to replace the multiple fully connected layers at the end of the architecture with only one and instead shifted those parameters over to additional convolutional layers. By far the most difficult portion of this project was setting up the training infrastructure to properly divide the data into folds, train each classifier, cross-validate, and combine the resulting classifiers into a test-ready classifier. I foresee future directions building </w:t>
      </w:r>
      <w:proofErr w:type="gramStart"/>
      <w:r w:rsidR="009073CF">
        <w:t>off of</w:t>
      </w:r>
      <w:proofErr w:type="gramEnd"/>
      <w:r w:rsidR="009073CF">
        <w:t xml:space="preserve"> this work to include using age classification to aid face recognition, improve experiences with photos on social media, and much more. </w:t>
      </w:r>
      <w:proofErr w:type="gramStart"/>
      <w:r w:rsidR="009073CF">
        <w:t>Finally</w:t>
      </w:r>
      <w:proofErr w:type="gramEnd"/>
      <w:r w:rsidR="009073CF">
        <w:t xml:space="preserve"> I hope that additional training data will become available with time for the task of age and gender classification which will allow successful techniques from other types of classification with huge datasets to be applied to this area as well.</w:t>
      </w:r>
    </w:p>
    <w:p w:rsidR="004A5A58" w:rsidRDefault="004A5A58" w:rsidP="003E4D2E">
      <w:pPr>
        <w:jc w:val="both"/>
      </w:pPr>
    </w:p>
    <w:p w:rsidR="00B059BE" w:rsidRDefault="00825536" w:rsidP="0092732E">
      <w:pPr>
        <w:jc w:val="both"/>
        <w:rPr>
          <w:lang w:eastAsia="en-GB" w:bidi="ar-AE"/>
        </w:rPr>
      </w:pPr>
      <w:r>
        <w:rPr>
          <w:noProof/>
          <w:lang w:val="en-IN" w:eastAsia="en-IN"/>
        </w:rPr>
        <w:drawing>
          <wp:inline distT="0" distB="0" distL="0" distR="0">
            <wp:extent cx="3152775" cy="2910061"/>
            <wp:effectExtent l="0" t="0" r="0" b="0"/>
            <wp:docPr id="10" name="Picture 10" descr="A person smil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png"/>
                    <pic:cNvPicPr/>
                  </pic:nvPicPr>
                  <pic:blipFill>
                    <a:blip r:embed="rId12"/>
                    <a:stretch>
                      <a:fillRect/>
                    </a:stretch>
                  </pic:blipFill>
                  <pic:spPr>
                    <a:xfrm>
                      <a:off x="0" y="0"/>
                      <a:ext cx="3156814" cy="2913789"/>
                    </a:xfrm>
                    <a:prstGeom prst="rect">
                      <a:avLst/>
                    </a:prstGeom>
                  </pic:spPr>
                </pic:pic>
              </a:graphicData>
            </a:graphic>
          </wp:inline>
        </w:drawing>
      </w:r>
      <w:r>
        <w:rPr>
          <w:noProof/>
          <w:lang w:val="en-IN" w:eastAsia="en-IN"/>
        </w:rPr>
        <w:drawing>
          <wp:inline distT="0" distB="0" distL="0" distR="0">
            <wp:extent cx="3200400" cy="1990090"/>
            <wp:effectExtent l="0" t="0" r="0" b="0"/>
            <wp:docPr id="11" name="Picture 11" descr="A screen shot of a pers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png"/>
                    <pic:cNvPicPr/>
                  </pic:nvPicPr>
                  <pic:blipFill>
                    <a:blip r:embed="rId13"/>
                    <a:stretch>
                      <a:fillRect/>
                    </a:stretch>
                  </pic:blipFill>
                  <pic:spPr>
                    <a:xfrm>
                      <a:off x="0" y="0"/>
                      <a:ext cx="3200400" cy="1990090"/>
                    </a:xfrm>
                    <a:prstGeom prst="rect">
                      <a:avLst/>
                    </a:prstGeom>
                  </pic:spPr>
                </pic:pic>
              </a:graphicData>
            </a:graphic>
          </wp:inline>
        </w:drawing>
      </w:r>
      <w:r>
        <w:rPr>
          <w:noProof/>
          <w:lang w:val="en-IN" w:eastAsia="en-IN"/>
        </w:rPr>
        <w:lastRenderedPageBreak/>
        <w:drawing>
          <wp:inline distT="0" distB="0" distL="0" distR="0">
            <wp:extent cx="3137260" cy="3028950"/>
            <wp:effectExtent l="0" t="0" r="0" b="0"/>
            <wp:docPr id="12" name="Picture 12" descr="A person smiling at the camera&#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4).png"/>
                    <pic:cNvPicPr/>
                  </pic:nvPicPr>
                  <pic:blipFill>
                    <a:blip r:embed="rId14"/>
                    <a:stretch>
                      <a:fillRect/>
                    </a:stretch>
                  </pic:blipFill>
                  <pic:spPr>
                    <a:xfrm>
                      <a:off x="0" y="0"/>
                      <a:ext cx="3141335" cy="3032885"/>
                    </a:xfrm>
                    <a:prstGeom prst="rect">
                      <a:avLst/>
                    </a:prstGeom>
                  </pic:spPr>
                </pic:pic>
              </a:graphicData>
            </a:graphic>
          </wp:inline>
        </w:drawing>
      </w:r>
      <w:r>
        <w:rPr>
          <w:noProof/>
          <w:lang w:val="en-IN" w:eastAsia="en-IN"/>
        </w:rPr>
        <w:drawing>
          <wp:inline distT="0" distB="0" distL="0" distR="0">
            <wp:extent cx="3200400" cy="2400300"/>
            <wp:effectExtent l="0" t="0" r="0" b="0"/>
            <wp:docPr id="13" name="Picture 13" descr="A person wearing a suit and ti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5).png"/>
                    <pic:cNvPicPr/>
                  </pic:nvPicPr>
                  <pic:blipFill>
                    <a:blip r:embed="rId15"/>
                    <a:stretch>
                      <a:fillRect/>
                    </a:stretch>
                  </pic:blipFill>
                  <pic:spPr>
                    <a:xfrm>
                      <a:off x="0" y="0"/>
                      <a:ext cx="3200400" cy="2400300"/>
                    </a:xfrm>
                    <a:prstGeom prst="rect">
                      <a:avLst/>
                    </a:prstGeom>
                  </pic:spPr>
                </pic:pic>
              </a:graphicData>
            </a:graphic>
          </wp:inline>
        </w:drawing>
      </w:r>
      <w:r>
        <w:rPr>
          <w:noProof/>
          <w:lang w:val="en-IN" w:eastAsia="en-IN"/>
        </w:rPr>
        <w:drawing>
          <wp:inline distT="0" distB="0" distL="0" distR="0">
            <wp:extent cx="3200400" cy="3101975"/>
            <wp:effectExtent l="0" t="0" r="0" b="0"/>
            <wp:docPr id="14" name="Picture 14" descr="A person pos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6).png"/>
                    <pic:cNvPicPr/>
                  </pic:nvPicPr>
                  <pic:blipFill>
                    <a:blip r:embed="rId16"/>
                    <a:stretch>
                      <a:fillRect/>
                    </a:stretch>
                  </pic:blipFill>
                  <pic:spPr>
                    <a:xfrm>
                      <a:off x="0" y="0"/>
                      <a:ext cx="3200400" cy="3101975"/>
                    </a:xfrm>
                    <a:prstGeom prst="rect">
                      <a:avLst/>
                    </a:prstGeom>
                  </pic:spPr>
                </pic:pic>
              </a:graphicData>
            </a:graphic>
          </wp:inline>
        </w:drawing>
      </w:r>
      <w:r>
        <w:rPr>
          <w:noProof/>
          <w:lang w:val="en-IN" w:eastAsia="en-IN"/>
        </w:rPr>
        <w:drawing>
          <wp:inline distT="0" distB="0" distL="0" distR="0">
            <wp:extent cx="3200400" cy="1888490"/>
            <wp:effectExtent l="0" t="0" r="0" b="0"/>
            <wp:docPr id="16" name="Picture 16" descr="A group of people pos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8).png"/>
                    <pic:cNvPicPr/>
                  </pic:nvPicPr>
                  <pic:blipFill>
                    <a:blip r:embed="rId17"/>
                    <a:stretch>
                      <a:fillRect/>
                    </a:stretch>
                  </pic:blipFill>
                  <pic:spPr>
                    <a:xfrm>
                      <a:off x="0" y="0"/>
                      <a:ext cx="3200400" cy="1888490"/>
                    </a:xfrm>
                    <a:prstGeom prst="rect">
                      <a:avLst/>
                    </a:prstGeom>
                  </pic:spPr>
                </pic:pic>
              </a:graphicData>
            </a:graphic>
          </wp:inline>
        </w:drawing>
      </w:r>
    </w:p>
    <w:p w:rsidR="000708DC" w:rsidRDefault="000708DC" w:rsidP="00B059BE">
      <w:pPr>
        <w:pStyle w:val="Heading1"/>
        <w:numPr>
          <w:ilvl w:val="0"/>
          <w:numId w:val="0"/>
        </w:numPr>
        <w:jc w:val="left"/>
        <w:rPr>
          <w:lang w:eastAsia="en-GB" w:bidi="ar-AE"/>
        </w:rPr>
      </w:pPr>
    </w:p>
    <w:p w:rsidR="000708DC" w:rsidRDefault="00B736AF" w:rsidP="00B059BE">
      <w:pPr>
        <w:pStyle w:val="Heading1"/>
        <w:numPr>
          <w:ilvl w:val="0"/>
          <w:numId w:val="0"/>
        </w:numPr>
        <w:jc w:val="left"/>
        <w:rPr>
          <w:lang w:eastAsia="en-GB" w:bidi="ar-AE"/>
        </w:rPr>
      </w:pPr>
      <w:r>
        <w:rPr>
          <w:lang w:eastAsia="en-GB" w:bidi="ar-AE"/>
        </w:rPr>
        <w:t>References</w:t>
      </w:r>
    </w:p>
    <w:p w:rsidR="00B736AF" w:rsidRPr="00B736AF" w:rsidRDefault="00B736AF" w:rsidP="00B736AF">
      <w:pPr>
        <w:pStyle w:val="ListParagraph"/>
        <w:numPr>
          <w:ilvl w:val="0"/>
          <w:numId w:val="4"/>
        </w:numPr>
        <w:rPr>
          <w:lang w:eastAsia="en-GB" w:bidi="ar-AE"/>
        </w:rPr>
      </w:pPr>
      <w:proofErr w:type="spellStart"/>
      <w:r w:rsidRPr="00B736AF">
        <w:rPr>
          <w:rFonts w:ascii="Arial" w:hAnsi="Arial" w:cs="Arial"/>
          <w:color w:val="222222"/>
          <w:shd w:val="clear" w:color="auto" w:fill="FFFFFF"/>
        </w:rPr>
        <w:t>Simonyan</w:t>
      </w:r>
      <w:proofErr w:type="spellEnd"/>
      <w:r w:rsidRPr="00B736AF">
        <w:rPr>
          <w:rFonts w:ascii="Arial" w:hAnsi="Arial" w:cs="Arial"/>
          <w:color w:val="222222"/>
          <w:shd w:val="clear" w:color="auto" w:fill="FFFFFF"/>
        </w:rPr>
        <w:t>, Karen, and Andrew Zisserman. "Very deep convolutional networks for large-scale image recognition." </w:t>
      </w:r>
      <w:proofErr w:type="spellStart"/>
      <w:r w:rsidRPr="00B736AF">
        <w:rPr>
          <w:rFonts w:ascii="Arial" w:hAnsi="Arial" w:cs="Arial"/>
          <w:i/>
          <w:iCs/>
          <w:color w:val="222222"/>
          <w:shd w:val="clear" w:color="auto" w:fill="FFFFFF"/>
        </w:rPr>
        <w:t>arXiv</w:t>
      </w:r>
      <w:proofErr w:type="spellEnd"/>
      <w:r w:rsidRPr="00B736AF">
        <w:rPr>
          <w:rFonts w:ascii="Arial" w:hAnsi="Arial" w:cs="Arial"/>
          <w:i/>
          <w:iCs/>
          <w:color w:val="222222"/>
          <w:shd w:val="clear" w:color="auto" w:fill="FFFFFF"/>
        </w:rPr>
        <w:t xml:space="preserve"> preprint arXiv:1409.1556</w:t>
      </w:r>
      <w:r w:rsidRPr="00B736AF">
        <w:rPr>
          <w:rFonts w:ascii="Arial" w:hAnsi="Arial" w:cs="Arial"/>
          <w:color w:val="222222"/>
          <w:shd w:val="clear" w:color="auto" w:fill="FFFFFF"/>
        </w:rPr>
        <w:t> (2014).</w:t>
      </w:r>
    </w:p>
    <w:p w:rsidR="00B736AF" w:rsidRPr="00B736AF" w:rsidRDefault="00B736AF" w:rsidP="00B736AF">
      <w:pPr>
        <w:pStyle w:val="ListParagraph"/>
        <w:numPr>
          <w:ilvl w:val="0"/>
          <w:numId w:val="4"/>
        </w:numPr>
        <w:rPr>
          <w:lang w:eastAsia="en-GB" w:bidi="ar-AE"/>
        </w:rPr>
      </w:pPr>
      <w:proofErr w:type="spellStart"/>
      <w:r>
        <w:rPr>
          <w:rFonts w:ascii="Arial" w:hAnsi="Arial" w:cs="Arial"/>
          <w:color w:val="222222"/>
          <w:shd w:val="clear" w:color="auto" w:fill="FFFFFF"/>
        </w:rPr>
        <w:t>Iandola</w:t>
      </w:r>
      <w:proofErr w:type="spellEnd"/>
      <w:r>
        <w:rPr>
          <w:rFonts w:ascii="Arial" w:hAnsi="Arial" w:cs="Arial"/>
          <w:color w:val="222222"/>
          <w:shd w:val="clear" w:color="auto" w:fill="FFFFFF"/>
        </w:rPr>
        <w:t>, Forrest N., et al. "</w:t>
      </w:r>
      <w:proofErr w:type="spellStart"/>
      <w:r>
        <w:rPr>
          <w:rFonts w:ascii="Arial" w:hAnsi="Arial" w:cs="Arial"/>
          <w:color w:val="222222"/>
          <w:shd w:val="clear" w:color="auto" w:fill="FFFFFF"/>
        </w:rPr>
        <w:t>SqueezeNet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AlexNet</w:t>
      </w:r>
      <w:proofErr w:type="spellEnd"/>
      <w:r>
        <w:rPr>
          <w:rFonts w:ascii="Arial" w:hAnsi="Arial" w:cs="Arial"/>
          <w:color w:val="222222"/>
          <w:shd w:val="clear" w:color="auto" w:fill="FFFFFF"/>
        </w:rPr>
        <w:t>-level accuracy with 50x fewer parameters and&lt; 0.5 MB model size." </w:t>
      </w:r>
      <w:proofErr w:type="spellStart"/>
      <w:r>
        <w:rPr>
          <w:rFonts w:ascii="Arial" w:hAnsi="Arial" w:cs="Arial"/>
          <w:i/>
          <w:iCs/>
          <w:color w:val="222222"/>
          <w:shd w:val="clear" w:color="auto" w:fill="FFFFFF"/>
        </w:rPr>
        <w:t>arXiv</w:t>
      </w:r>
      <w:proofErr w:type="spellEnd"/>
      <w:r>
        <w:rPr>
          <w:rFonts w:ascii="Arial" w:hAnsi="Arial" w:cs="Arial"/>
          <w:i/>
          <w:iCs/>
          <w:color w:val="222222"/>
          <w:shd w:val="clear" w:color="auto" w:fill="FFFFFF"/>
        </w:rPr>
        <w:t xml:space="preserve"> preprint arXiv:1602.07360</w:t>
      </w:r>
      <w:r>
        <w:rPr>
          <w:rFonts w:ascii="Arial" w:hAnsi="Arial" w:cs="Arial"/>
          <w:color w:val="222222"/>
          <w:shd w:val="clear" w:color="auto" w:fill="FFFFFF"/>
        </w:rPr>
        <w:t> (2016).</w:t>
      </w:r>
    </w:p>
    <w:p w:rsidR="00B736AF" w:rsidRDefault="00B736AF" w:rsidP="00B736AF">
      <w:pPr>
        <w:pStyle w:val="ListParagraph"/>
        <w:numPr>
          <w:ilvl w:val="0"/>
          <w:numId w:val="4"/>
        </w:numPr>
        <w:rPr>
          <w:lang w:eastAsia="en-GB" w:bidi="ar-AE"/>
        </w:rPr>
      </w:pPr>
      <w:proofErr w:type="spellStart"/>
      <w:r>
        <w:rPr>
          <w:lang w:eastAsia="en-GB" w:bidi="ar-AE"/>
        </w:rPr>
        <w:t>Sermanet</w:t>
      </w:r>
      <w:proofErr w:type="spellEnd"/>
      <w:r>
        <w:rPr>
          <w:lang w:eastAsia="en-GB" w:bidi="ar-AE"/>
        </w:rPr>
        <w:t>, Pierre, et al. "</w:t>
      </w:r>
      <w:proofErr w:type="spellStart"/>
      <w:r>
        <w:rPr>
          <w:lang w:eastAsia="en-GB" w:bidi="ar-AE"/>
        </w:rPr>
        <w:t>Overfeat</w:t>
      </w:r>
      <w:proofErr w:type="spellEnd"/>
      <w:r>
        <w:rPr>
          <w:lang w:eastAsia="en-GB" w:bidi="ar-AE"/>
        </w:rPr>
        <w:t xml:space="preserve">: Integrated recognition, localization and detection using convolutional networks." </w:t>
      </w:r>
      <w:proofErr w:type="spellStart"/>
      <w:r>
        <w:rPr>
          <w:lang w:eastAsia="en-GB" w:bidi="ar-AE"/>
        </w:rPr>
        <w:t>arXiv</w:t>
      </w:r>
      <w:proofErr w:type="spellEnd"/>
      <w:r>
        <w:rPr>
          <w:lang w:eastAsia="en-GB" w:bidi="ar-AE"/>
        </w:rPr>
        <w:t xml:space="preserve"> preprint arXiv:1312.6229 (2013).</w:t>
      </w:r>
    </w:p>
    <w:p w:rsidR="00FB731B" w:rsidRDefault="00FB731B" w:rsidP="00FB731B">
      <w:pPr>
        <w:pStyle w:val="ListParagraph"/>
        <w:numPr>
          <w:ilvl w:val="0"/>
          <w:numId w:val="4"/>
        </w:numPr>
        <w:rPr>
          <w:lang w:eastAsia="en-GB" w:bidi="ar-AE"/>
        </w:rPr>
      </w:pPr>
      <w:proofErr w:type="spellStart"/>
      <w:r>
        <w:rPr>
          <w:lang w:eastAsia="en-GB" w:bidi="ar-AE"/>
        </w:rPr>
        <w:t>Szegedy</w:t>
      </w:r>
      <w:proofErr w:type="spellEnd"/>
      <w:r>
        <w:rPr>
          <w:lang w:eastAsia="en-GB" w:bidi="ar-AE"/>
        </w:rPr>
        <w:t>, Christian, et al. "Inception-v4, Inception-</w:t>
      </w:r>
      <w:proofErr w:type="spellStart"/>
      <w:r>
        <w:rPr>
          <w:lang w:eastAsia="en-GB" w:bidi="ar-AE"/>
        </w:rPr>
        <w:t>ResNet</w:t>
      </w:r>
      <w:proofErr w:type="spellEnd"/>
      <w:r>
        <w:rPr>
          <w:lang w:eastAsia="en-GB" w:bidi="ar-AE"/>
        </w:rPr>
        <w:t xml:space="preserve"> and the Impact of Residual Connections on Learning." AAAI. 2017.</w:t>
      </w:r>
    </w:p>
    <w:p w:rsidR="003F3BC9" w:rsidRDefault="003F3BC9" w:rsidP="003F3BC9">
      <w:pPr>
        <w:pStyle w:val="ListParagraph"/>
        <w:numPr>
          <w:ilvl w:val="0"/>
          <w:numId w:val="4"/>
        </w:numPr>
        <w:rPr>
          <w:lang w:eastAsia="en-GB" w:bidi="ar-AE"/>
        </w:rPr>
      </w:pPr>
      <w:r>
        <w:rPr>
          <w:lang w:eastAsia="en-GB" w:bidi="ar-AE"/>
        </w:rPr>
        <w:t xml:space="preserve">Turk, Amazon Mechanical. "Amazon mechanical </w:t>
      </w:r>
      <w:proofErr w:type="spellStart"/>
      <w:r>
        <w:rPr>
          <w:lang w:eastAsia="en-GB" w:bidi="ar-AE"/>
        </w:rPr>
        <w:t>turk</w:t>
      </w:r>
      <w:proofErr w:type="spellEnd"/>
      <w:r>
        <w:rPr>
          <w:lang w:eastAsia="en-GB" w:bidi="ar-AE"/>
        </w:rPr>
        <w:t>." Retrieved August 17 (2012): 2012.</w:t>
      </w:r>
    </w:p>
    <w:p w:rsidR="009B23CD" w:rsidRPr="00B20127" w:rsidRDefault="00297880" w:rsidP="00C67746">
      <w:pPr>
        <w:pStyle w:val="ListParagraph"/>
        <w:numPr>
          <w:ilvl w:val="0"/>
          <w:numId w:val="4"/>
        </w:numPr>
        <w:rPr>
          <w:rFonts w:ascii="Arial" w:hAnsi="Arial" w:cs="Arial"/>
          <w:color w:val="222222"/>
          <w:shd w:val="clear" w:color="auto" w:fill="FFFFFF"/>
        </w:rPr>
      </w:pPr>
      <w:proofErr w:type="spellStart"/>
      <w:r>
        <w:rPr>
          <w:lang w:eastAsia="en-GB" w:bidi="ar-AE"/>
        </w:rPr>
        <w:t>Rothe</w:t>
      </w:r>
      <w:proofErr w:type="spellEnd"/>
      <w:r>
        <w:rPr>
          <w:lang w:eastAsia="en-GB" w:bidi="ar-AE"/>
        </w:rPr>
        <w:t xml:space="preserve">, Rasmus, Radu </w:t>
      </w:r>
      <w:proofErr w:type="spellStart"/>
      <w:r>
        <w:rPr>
          <w:lang w:eastAsia="en-GB" w:bidi="ar-AE"/>
        </w:rPr>
        <w:t>Timofte</w:t>
      </w:r>
      <w:proofErr w:type="spellEnd"/>
      <w:r>
        <w:rPr>
          <w:lang w:eastAsia="en-GB" w:bidi="ar-AE"/>
        </w:rPr>
        <w:t xml:space="preserve">, and Luc Van </w:t>
      </w:r>
      <w:proofErr w:type="spellStart"/>
      <w:r>
        <w:rPr>
          <w:lang w:eastAsia="en-GB" w:bidi="ar-AE"/>
        </w:rPr>
        <w:t>Gool</w:t>
      </w:r>
      <w:proofErr w:type="spellEnd"/>
      <w:r>
        <w:rPr>
          <w:lang w:eastAsia="en-GB" w:bidi="ar-AE"/>
        </w:rPr>
        <w:t>. "</w:t>
      </w:r>
      <w:proofErr w:type="spellStart"/>
      <w:r>
        <w:rPr>
          <w:lang w:eastAsia="en-GB" w:bidi="ar-AE"/>
        </w:rPr>
        <w:t>Dex</w:t>
      </w:r>
      <w:proofErr w:type="spellEnd"/>
      <w:r>
        <w:rPr>
          <w:lang w:eastAsia="en-GB" w:bidi="ar-AE"/>
        </w:rPr>
        <w:t>: Deep expectation of apparent age from a single image." Proceedings of the IEEE International Conference on Computer Vision Workshops. 2015.</w:t>
      </w:r>
      <w:bookmarkStart w:id="7" w:name="_GoBack"/>
      <w:bookmarkEnd w:id="7"/>
    </w:p>
    <w:sectPr w:rsidR="009B23CD" w:rsidRPr="00B20127"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B5A" w:rsidRDefault="00C02B5A">
      <w:r>
        <w:separator/>
      </w:r>
    </w:p>
  </w:endnote>
  <w:endnote w:type="continuationSeparator" w:id="0">
    <w:p w:rsidR="00C02B5A" w:rsidRDefault="00C02B5A">
      <w:r>
        <w:continuationSeparator/>
      </w:r>
    </w:p>
  </w:endnote>
  <w:endnote w:type="continuationNotice" w:id="1">
    <w:p w:rsidR="00C02B5A" w:rsidRDefault="00C02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B5A" w:rsidRDefault="00C02B5A"/>
  </w:footnote>
  <w:footnote w:type="continuationSeparator" w:id="0">
    <w:p w:rsidR="00C02B5A" w:rsidRDefault="00C02B5A">
      <w:r>
        <w:continuationSeparator/>
      </w:r>
    </w:p>
  </w:footnote>
  <w:footnote w:type="continuationNotice" w:id="1">
    <w:p w:rsidR="00C02B5A" w:rsidRDefault="00C02B5A"/>
  </w:footnote>
  <w:footnote w:id="2">
    <w:p w:rsidR="002843C1" w:rsidRDefault="002843C1" w:rsidP="00740851">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3C1" w:rsidRDefault="002843C1">
    <w:pPr>
      <w:framePr w:wrap="auto" w:vAnchor="text" w:hAnchor="margin" w:xAlign="right" w:y="1"/>
    </w:pPr>
    <w:r>
      <w:fldChar w:fldCharType="begin"/>
    </w:r>
    <w:r>
      <w:instrText xml:space="preserve">PAGE  </w:instrText>
    </w:r>
    <w:r>
      <w:fldChar w:fldCharType="separate"/>
    </w:r>
    <w:r w:rsidR="00B20127">
      <w:rPr>
        <w:noProof/>
      </w:rPr>
      <w:t>4</w:t>
    </w:r>
    <w:r>
      <w:fldChar w:fldCharType="end"/>
    </w:r>
  </w:p>
  <w:p w:rsidR="002843C1" w:rsidRDefault="002843C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 w15:restartNumberingAfterBreak="0">
    <w:nsid w:val="5A2A40C0"/>
    <w:multiLevelType w:val="hybridMultilevel"/>
    <w:tmpl w:val="737CF80C"/>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503F7"/>
    <w:multiLevelType w:val="hybridMultilevel"/>
    <w:tmpl w:val="F8CE7B48"/>
    <w:lvl w:ilvl="0" w:tplc="EDA6B7AC">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it Shah">
    <w15:presenceInfo w15:providerId="Windows Live" w15:userId="e2cbed5a18f01a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F4B45"/>
    <w:rsid w:val="000037D7"/>
    <w:rsid w:val="00004C8C"/>
    <w:rsid w:val="00006A5E"/>
    <w:rsid w:val="000115BF"/>
    <w:rsid w:val="00011A66"/>
    <w:rsid w:val="00014DE5"/>
    <w:rsid w:val="0002155E"/>
    <w:rsid w:val="00022C89"/>
    <w:rsid w:val="00023E04"/>
    <w:rsid w:val="000277F4"/>
    <w:rsid w:val="00042E13"/>
    <w:rsid w:val="0005129D"/>
    <w:rsid w:val="000514BB"/>
    <w:rsid w:val="00055DCC"/>
    <w:rsid w:val="00056E36"/>
    <w:rsid w:val="000708DC"/>
    <w:rsid w:val="00076540"/>
    <w:rsid w:val="00076770"/>
    <w:rsid w:val="00076996"/>
    <w:rsid w:val="0008119A"/>
    <w:rsid w:val="000827F9"/>
    <w:rsid w:val="00087B78"/>
    <w:rsid w:val="00090AF6"/>
    <w:rsid w:val="0009695B"/>
    <w:rsid w:val="000A08EF"/>
    <w:rsid w:val="000A0C2F"/>
    <w:rsid w:val="000A168B"/>
    <w:rsid w:val="000A3458"/>
    <w:rsid w:val="000A68AA"/>
    <w:rsid w:val="000A6A05"/>
    <w:rsid w:val="000B2BA6"/>
    <w:rsid w:val="000B5BE3"/>
    <w:rsid w:val="000B6C4B"/>
    <w:rsid w:val="000C7455"/>
    <w:rsid w:val="000D2BDE"/>
    <w:rsid w:val="000D2DD6"/>
    <w:rsid w:val="000E01A0"/>
    <w:rsid w:val="000E0BE0"/>
    <w:rsid w:val="000E4A2E"/>
    <w:rsid w:val="000E685D"/>
    <w:rsid w:val="000E7061"/>
    <w:rsid w:val="000E78F0"/>
    <w:rsid w:val="000F1AD9"/>
    <w:rsid w:val="00103916"/>
    <w:rsid w:val="00104BB0"/>
    <w:rsid w:val="0010794E"/>
    <w:rsid w:val="00107AFF"/>
    <w:rsid w:val="0011036F"/>
    <w:rsid w:val="00113F26"/>
    <w:rsid w:val="00115DF4"/>
    <w:rsid w:val="00122092"/>
    <w:rsid w:val="001236F2"/>
    <w:rsid w:val="0013354F"/>
    <w:rsid w:val="0013381F"/>
    <w:rsid w:val="00133A56"/>
    <w:rsid w:val="0013745C"/>
    <w:rsid w:val="0013780A"/>
    <w:rsid w:val="00143F2E"/>
    <w:rsid w:val="00144016"/>
    <w:rsid w:val="00144E72"/>
    <w:rsid w:val="00160D6D"/>
    <w:rsid w:val="0016112B"/>
    <w:rsid w:val="001768FF"/>
    <w:rsid w:val="0018305A"/>
    <w:rsid w:val="00183B63"/>
    <w:rsid w:val="00183FA5"/>
    <w:rsid w:val="00196327"/>
    <w:rsid w:val="001A456F"/>
    <w:rsid w:val="001A505C"/>
    <w:rsid w:val="001A60B1"/>
    <w:rsid w:val="001B0009"/>
    <w:rsid w:val="001B19E1"/>
    <w:rsid w:val="001B2686"/>
    <w:rsid w:val="001B36B1"/>
    <w:rsid w:val="001C0E7D"/>
    <w:rsid w:val="001C437F"/>
    <w:rsid w:val="001C6C43"/>
    <w:rsid w:val="001C799B"/>
    <w:rsid w:val="001C7A48"/>
    <w:rsid w:val="001D7D17"/>
    <w:rsid w:val="001E1E1C"/>
    <w:rsid w:val="001E40AE"/>
    <w:rsid w:val="001E78D7"/>
    <w:rsid w:val="001E7B7A"/>
    <w:rsid w:val="001F10AD"/>
    <w:rsid w:val="001F1E10"/>
    <w:rsid w:val="001F4027"/>
    <w:rsid w:val="001F4C5C"/>
    <w:rsid w:val="00201171"/>
    <w:rsid w:val="00204478"/>
    <w:rsid w:val="0020580F"/>
    <w:rsid w:val="0021057F"/>
    <w:rsid w:val="00210ADE"/>
    <w:rsid w:val="00211618"/>
    <w:rsid w:val="00213064"/>
    <w:rsid w:val="00214E2E"/>
    <w:rsid w:val="0021612D"/>
    <w:rsid w:val="00216141"/>
    <w:rsid w:val="00217186"/>
    <w:rsid w:val="00217DC7"/>
    <w:rsid w:val="00217EB4"/>
    <w:rsid w:val="00231B71"/>
    <w:rsid w:val="0023407B"/>
    <w:rsid w:val="002434A1"/>
    <w:rsid w:val="002449F9"/>
    <w:rsid w:val="00244B38"/>
    <w:rsid w:val="00245AB5"/>
    <w:rsid w:val="00263292"/>
    <w:rsid w:val="00263943"/>
    <w:rsid w:val="00267B35"/>
    <w:rsid w:val="00271B00"/>
    <w:rsid w:val="00271C5B"/>
    <w:rsid w:val="00274020"/>
    <w:rsid w:val="00274F8F"/>
    <w:rsid w:val="00275227"/>
    <w:rsid w:val="00283113"/>
    <w:rsid w:val="002843C1"/>
    <w:rsid w:val="00285360"/>
    <w:rsid w:val="002908B8"/>
    <w:rsid w:val="00291843"/>
    <w:rsid w:val="0029224E"/>
    <w:rsid w:val="00292B80"/>
    <w:rsid w:val="00293A25"/>
    <w:rsid w:val="00293DB7"/>
    <w:rsid w:val="00297055"/>
    <w:rsid w:val="00297283"/>
    <w:rsid w:val="00297658"/>
    <w:rsid w:val="00297880"/>
    <w:rsid w:val="002A13B6"/>
    <w:rsid w:val="002A6D90"/>
    <w:rsid w:val="002B3E90"/>
    <w:rsid w:val="002B5EE6"/>
    <w:rsid w:val="002C200D"/>
    <w:rsid w:val="002D2EEA"/>
    <w:rsid w:val="002D3D11"/>
    <w:rsid w:val="002D4197"/>
    <w:rsid w:val="002D445A"/>
    <w:rsid w:val="002D4D0A"/>
    <w:rsid w:val="002D6F7C"/>
    <w:rsid w:val="002E1F95"/>
    <w:rsid w:val="002E3E5D"/>
    <w:rsid w:val="002E7768"/>
    <w:rsid w:val="002F1A23"/>
    <w:rsid w:val="002F5CB1"/>
    <w:rsid w:val="002F7910"/>
    <w:rsid w:val="0030139F"/>
    <w:rsid w:val="00302236"/>
    <w:rsid w:val="00310160"/>
    <w:rsid w:val="003113B9"/>
    <w:rsid w:val="00312189"/>
    <w:rsid w:val="003138E1"/>
    <w:rsid w:val="00313E9A"/>
    <w:rsid w:val="00314B83"/>
    <w:rsid w:val="00314F82"/>
    <w:rsid w:val="003159D2"/>
    <w:rsid w:val="00315C18"/>
    <w:rsid w:val="00316A54"/>
    <w:rsid w:val="0032408F"/>
    <w:rsid w:val="00324302"/>
    <w:rsid w:val="00327653"/>
    <w:rsid w:val="003278F8"/>
    <w:rsid w:val="003407A7"/>
    <w:rsid w:val="003409F8"/>
    <w:rsid w:val="003427CE"/>
    <w:rsid w:val="00342BE1"/>
    <w:rsid w:val="00342E6F"/>
    <w:rsid w:val="00344BBA"/>
    <w:rsid w:val="003461E8"/>
    <w:rsid w:val="00353DC7"/>
    <w:rsid w:val="003564C7"/>
    <w:rsid w:val="00360269"/>
    <w:rsid w:val="00360331"/>
    <w:rsid w:val="003623F9"/>
    <w:rsid w:val="003658BE"/>
    <w:rsid w:val="0037056D"/>
    <w:rsid w:val="00372D3F"/>
    <w:rsid w:val="0037551B"/>
    <w:rsid w:val="00375F23"/>
    <w:rsid w:val="0038131E"/>
    <w:rsid w:val="0038151C"/>
    <w:rsid w:val="00382D50"/>
    <w:rsid w:val="003856F0"/>
    <w:rsid w:val="003875FA"/>
    <w:rsid w:val="00390BE3"/>
    <w:rsid w:val="00390D70"/>
    <w:rsid w:val="00392DBA"/>
    <w:rsid w:val="003A0E3D"/>
    <w:rsid w:val="003A62E6"/>
    <w:rsid w:val="003A79C2"/>
    <w:rsid w:val="003B70B6"/>
    <w:rsid w:val="003C3322"/>
    <w:rsid w:val="003C4A77"/>
    <w:rsid w:val="003C572F"/>
    <w:rsid w:val="003C68C2"/>
    <w:rsid w:val="003C72AB"/>
    <w:rsid w:val="003D1B30"/>
    <w:rsid w:val="003D1EBF"/>
    <w:rsid w:val="003D294B"/>
    <w:rsid w:val="003D4CAE"/>
    <w:rsid w:val="003D5B21"/>
    <w:rsid w:val="003D6C4F"/>
    <w:rsid w:val="003E10E1"/>
    <w:rsid w:val="003E4D2E"/>
    <w:rsid w:val="003E57AE"/>
    <w:rsid w:val="003E5C5F"/>
    <w:rsid w:val="003E7E3F"/>
    <w:rsid w:val="003F072D"/>
    <w:rsid w:val="003F1A3B"/>
    <w:rsid w:val="003F26BD"/>
    <w:rsid w:val="003F2F2B"/>
    <w:rsid w:val="003F3BC9"/>
    <w:rsid w:val="003F52AD"/>
    <w:rsid w:val="003F6EB3"/>
    <w:rsid w:val="0040076E"/>
    <w:rsid w:val="00402A24"/>
    <w:rsid w:val="0040447E"/>
    <w:rsid w:val="004111BE"/>
    <w:rsid w:val="0041264A"/>
    <w:rsid w:val="00430A4C"/>
    <w:rsid w:val="0043144F"/>
    <w:rsid w:val="00431BFA"/>
    <w:rsid w:val="004353CF"/>
    <w:rsid w:val="00435726"/>
    <w:rsid w:val="004432C1"/>
    <w:rsid w:val="004476F5"/>
    <w:rsid w:val="00450D53"/>
    <w:rsid w:val="00456824"/>
    <w:rsid w:val="00463174"/>
    <w:rsid w:val="004631BC"/>
    <w:rsid w:val="00463AF8"/>
    <w:rsid w:val="00464370"/>
    <w:rsid w:val="00474105"/>
    <w:rsid w:val="0047535C"/>
    <w:rsid w:val="00477D0D"/>
    <w:rsid w:val="0048436A"/>
    <w:rsid w:val="00484472"/>
    <w:rsid w:val="00484761"/>
    <w:rsid w:val="00484DD5"/>
    <w:rsid w:val="004924D2"/>
    <w:rsid w:val="00492551"/>
    <w:rsid w:val="00494ABF"/>
    <w:rsid w:val="004958D5"/>
    <w:rsid w:val="00496788"/>
    <w:rsid w:val="00497CBC"/>
    <w:rsid w:val="00497EBD"/>
    <w:rsid w:val="004A2EA5"/>
    <w:rsid w:val="004A5A58"/>
    <w:rsid w:val="004B1709"/>
    <w:rsid w:val="004B3337"/>
    <w:rsid w:val="004B558A"/>
    <w:rsid w:val="004B7DDC"/>
    <w:rsid w:val="004C145C"/>
    <w:rsid w:val="004C1E16"/>
    <w:rsid w:val="004C22D8"/>
    <w:rsid w:val="004C2543"/>
    <w:rsid w:val="004C36AF"/>
    <w:rsid w:val="004C4491"/>
    <w:rsid w:val="004C65B5"/>
    <w:rsid w:val="004C696C"/>
    <w:rsid w:val="004D0B38"/>
    <w:rsid w:val="004D15CA"/>
    <w:rsid w:val="004D2A70"/>
    <w:rsid w:val="004D3806"/>
    <w:rsid w:val="004D3E1B"/>
    <w:rsid w:val="004E3A4C"/>
    <w:rsid w:val="004E3E4C"/>
    <w:rsid w:val="004F23A0"/>
    <w:rsid w:val="004F74F4"/>
    <w:rsid w:val="005003E3"/>
    <w:rsid w:val="005052CD"/>
    <w:rsid w:val="00506460"/>
    <w:rsid w:val="00507E64"/>
    <w:rsid w:val="0051131F"/>
    <w:rsid w:val="00513454"/>
    <w:rsid w:val="005144DD"/>
    <w:rsid w:val="005315C3"/>
    <w:rsid w:val="005334F9"/>
    <w:rsid w:val="00533AB0"/>
    <w:rsid w:val="0053489E"/>
    <w:rsid w:val="00535307"/>
    <w:rsid w:val="00535E06"/>
    <w:rsid w:val="00536FD5"/>
    <w:rsid w:val="00540573"/>
    <w:rsid w:val="00542B6A"/>
    <w:rsid w:val="00545E75"/>
    <w:rsid w:val="0054619C"/>
    <w:rsid w:val="00546C0B"/>
    <w:rsid w:val="00547281"/>
    <w:rsid w:val="0055040D"/>
    <w:rsid w:val="00550A26"/>
    <w:rsid w:val="00550BF5"/>
    <w:rsid w:val="00550FEA"/>
    <w:rsid w:val="00552AE8"/>
    <w:rsid w:val="00554956"/>
    <w:rsid w:val="0056013D"/>
    <w:rsid w:val="0056292C"/>
    <w:rsid w:val="00567A70"/>
    <w:rsid w:val="0057253E"/>
    <w:rsid w:val="0057709F"/>
    <w:rsid w:val="0058477D"/>
    <w:rsid w:val="00595571"/>
    <w:rsid w:val="00597D77"/>
    <w:rsid w:val="005A2A15"/>
    <w:rsid w:val="005A2E51"/>
    <w:rsid w:val="005A516C"/>
    <w:rsid w:val="005A616D"/>
    <w:rsid w:val="005B1ABE"/>
    <w:rsid w:val="005C1985"/>
    <w:rsid w:val="005C25CD"/>
    <w:rsid w:val="005C331B"/>
    <w:rsid w:val="005C41B4"/>
    <w:rsid w:val="005C6EA6"/>
    <w:rsid w:val="005D1B15"/>
    <w:rsid w:val="005D2824"/>
    <w:rsid w:val="005D3451"/>
    <w:rsid w:val="005D4F1A"/>
    <w:rsid w:val="005D688E"/>
    <w:rsid w:val="005D7260"/>
    <w:rsid w:val="005D72BB"/>
    <w:rsid w:val="005E0ED1"/>
    <w:rsid w:val="005E3977"/>
    <w:rsid w:val="005E5651"/>
    <w:rsid w:val="005E5DCF"/>
    <w:rsid w:val="005E692F"/>
    <w:rsid w:val="005E7BAE"/>
    <w:rsid w:val="005F25C9"/>
    <w:rsid w:val="005F2615"/>
    <w:rsid w:val="005F2C66"/>
    <w:rsid w:val="005F6177"/>
    <w:rsid w:val="005F7749"/>
    <w:rsid w:val="006004D3"/>
    <w:rsid w:val="00601B77"/>
    <w:rsid w:val="00613227"/>
    <w:rsid w:val="00613BB3"/>
    <w:rsid w:val="0062114B"/>
    <w:rsid w:val="00622728"/>
    <w:rsid w:val="00623698"/>
    <w:rsid w:val="00623CF5"/>
    <w:rsid w:val="00625E96"/>
    <w:rsid w:val="006261EC"/>
    <w:rsid w:val="00627CA2"/>
    <w:rsid w:val="00634750"/>
    <w:rsid w:val="0064248F"/>
    <w:rsid w:val="00647C09"/>
    <w:rsid w:val="00651F2C"/>
    <w:rsid w:val="006573D8"/>
    <w:rsid w:val="00657CB1"/>
    <w:rsid w:val="00661520"/>
    <w:rsid w:val="00661F12"/>
    <w:rsid w:val="00663139"/>
    <w:rsid w:val="0067155B"/>
    <w:rsid w:val="00677C22"/>
    <w:rsid w:val="006803AF"/>
    <w:rsid w:val="00681FF1"/>
    <w:rsid w:val="00683EA5"/>
    <w:rsid w:val="00685D0E"/>
    <w:rsid w:val="006873E0"/>
    <w:rsid w:val="00687ACA"/>
    <w:rsid w:val="0069054F"/>
    <w:rsid w:val="00693D5D"/>
    <w:rsid w:val="006A3218"/>
    <w:rsid w:val="006B0C6C"/>
    <w:rsid w:val="006B2527"/>
    <w:rsid w:val="006B7F03"/>
    <w:rsid w:val="006C36F4"/>
    <w:rsid w:val="006C69E4"/>
    <w:rsid w:val="006C7292"/>
    <w:rsid w:val="006C7307"/>
    <w:rsid w:val="006D0949"/>
    <w:rsid w:val="006D1506"/>
    <w:rsid w:val="006D31B6"/>
    <w:rsid w:val="006D33A7"/>
    <w:rsid w:val="006D5E28"/>
    <w:rsid w:val="006D65B4"/>
    <w:rsid w:val="006D694A"/>
    <w:rsid w:val="006E036D"/>
    <w:rsid w:val="006E092F"/>
    <w:rsid w:val="006E36F8"/>
    <w:rsid w:val="006E493E"/>
    <w:rsid w:val="006F16FD"/>
    <w:rsid w:val="006F4E13"/>
    <w:rsid w:val="006F5143"/>
    <w:rsid w:val="007014BE"/>
    <w:rsid w:val="00701B20"/>
    <w:rsid w:val="00702ED7"/>
    <w:rsid w:val="00703198"/>
    <w:rsid w:val="007154C4"/>
    <w:rsid w:val="0072467E"/>
    <w:rsid w:val="00725B45"/>
    <w:rsid w:val="00726A13"/>
    <w:rsid w:val="00730D08"/>
    <w:rsid w:val="00731A42"/>
    <w:rsid w:val="00731C57"/>
    <w:rsid w:val="00735879"/>
    <w:rsid w:val="00737A8F"/>
    <w:rsid w:val="00737CCE"/>
    <w:rsid w:val="00740851"/>
    <w:rsid w:val="00744126"/>
    <w:rsid w:val="00744D87"/>
    <w:rsid w:val="00752154"/>
    <w:rsid w:val="007530A3"/>
    <w:rsid w:val="00754932"/>
    <w:rsid w:val="00754A34"/>
    <w:rsid w:val="00760F81"/>
    <w:rsid w:val="00761840"/>
    <w:rsid w:val="0076355A"/>
    <w:rsid w:val="00765EBB"/>
    <w:rsid w:val="007707AB"/>
    <w:rsid w:val="00773406"/>
    <w:rsid w:val="00774104"/>
    <w:rsid w:val="007745FE"/>
    <w:rsid w:val="0077550C"/>
    <w:rsid w:val="007770DA"/>
    <w:rsid w:val="0078785D"/>
    <w:rsid w:val="00794B41"/>
    <w:rsid w:val="00795F32"/>
    <w:rsid w:val="007A0A5C"/>
    <w:rsid w:val="007A34B4"/>
    <w:rsid w:val="007A3E1D"/>
    <w:rsid w:val="007A5533"/>
    <w:rsid w:val="007A7D60"/>
    <w:rsid w:val="007B12D5"/>
    <w:rsid w:val="007B7514"/>
    <w:rsid w:val="007B7CB3"/>
    <w:rsid w:val="007C1498"/>
    <w:rsid w:val="007C151A"/>
    <w:rsid w:val="007C1775"/>
    <w:rsid w:val="007C4336"/>
    <w:rsid w:val="007E0D0A"/>
    <w:rsid w:val="007E0DA5"/>
    <w:rsid w:val="007F1879"/>
    <w:rsid w:val="007F4FD1"/>
    <w:rsid w:val="007F6D42"/>
    <w:rsid w:val="007F7AA6"/>
    <w:rsid w:val="00803A6F"/>
    <w:rsid w:val="008046DF"/>
    <w:rsid w:val="00804897"/>
    <w:rsid w:val="0080695E"/>
    <w:rsid w:val="00807730"/>
    <w:rsid w:val="00810A55"/>
    <w:rsid w:val="0081190A"/>
    <w:rsid w:val="0081329B"/>
    <w:rsid w:val="008133E2"/>
    <w:rsid w:val="0081398E"/>
    <w:rsid w:val="0081663F"/>
    <w:rsid w:val="00823624"/>
    <w:rsid w:val="00824ED2"/>
    <w:rsid w:val="00825536"/>
    <w:rsid w:val="00831F7D"/>
    <w:rsid w:val="00833729"/>
    <w:rsid w:val="00833F9F"/>
    <w:rsid w:val="0083400F"/>
    <w:rsid w:val="0083468E"/>
    <w:rsid w:val="00837E47"/>
    <w:rsid w:val="00841EB8"/>
    <w:rsid w:val="00850A72"/>
    <w:rsid w:val="008511B6"/>
    <w:rsid w:val="008518FE"/>
    <w:rsid w:val="0085659C"/>
    <w:rsid w:val="008611C1"/>
    <w:rsid w:val="008616AA"/>
    <w:rsid w:val="00862113"/>
    <w:rsid w:val="00862244"/>
    <w:rsid w:val="00863CE7"/>
    <w:rsid w:val="00863F82"/>
    <w:rsid w:val="00864212"/>
    <w:rsid w:val="008644D7"/>
    <w:rsid w:val="00872026"/>
    <w:rsid w:val="008756B4"/>
    <w:rsid w:val="008759AF"/>
    <w:rsid w:val="00876C8E"/>
    <w:rsid w:val="0087792E"/>
    <w:rsid w:val="00877B0F"/>
    <w:rsid w:val="00880562"/>
    <w:rsid w:val="00883EAF"/>
    <w:rsid w:val="00885258"/>
    <w:rsid w:val="008A0670"/>
    <w:rsid w:val="008A1E61"/>
    <w:rsid w:val="008A30C3"/>
    <w:rsid w:val="008A3C23"/>
    <w:rsid w:val="008A4974"/>
    <w:rsid w:val="008A768A"/>
    <w:rsid w:val="008B066E"/>
    <w:rsid w:val="008B7776"/>
    <w:rsid w:val="008B7E06"/>
    <w:rsid w:val="008C1A66"/>
    <w:rsid w:val="008C49CC"/>
    <w:rsid w:val="008C657F"/>
    <w:rsid w:val="008D095A"/>
    <w:rsid w:val="008D5F55"/>
    <w:rsid w:val="008D69E9"/>
    <w:rsid w:val="008E0645"/>
    <w:rsid w:val="008F104E"/>
    <w:rsid w:val="008F594A"/>
    <w:rsid w:val="008F59A4"/>
    <w:rsid w:val="00902672"/>
    <w:rsid w:val="00904C7E"/>
    <w:rsid w:val="009073CF"/>
    <w:rsid w:val="00907C42"/>
    <w:rsid w:val="0091035B"/>
    <w:rsid w:val="00914868"/>
    <w:rsid w:val="0092028A"/>
    <w:rsid w:val="0092138A"/>
    <w:rsid w:val="009237B9"/>
    <w:rsid w:val="009239DA"/>
    <w:rsid w:val="0092732E"/>
    <w:rsid w:val="00927368"/>
    <w:rsid w:val="009307BA"/>
    <w:rsid w:val="009307F9"/>
    <w:rsid w:val="0093724C"/>
    <w:rsid w:val="00943409"/>
    <w:rsid w:val="0094795F"/>
    <w:rsid w:val="009515CE"/>
    <w:rsid w:val="00952FCC"/>
    <w:rsid w:val="00955922"/>
    <w:rsid w:val="00956213"/>
    <w:rsid w:val="00960E27"/>
    <w:rsid w:val="0097173A"/>
    <w:rsid w:val="009738AD"/>
    <w:rsid w:val="00977B95"/>
    <w:rsid w:val="00977C79"/>
    <w:rsid w:val="009826E7"/>
    <w:rsid w:val="00982703"/>
    <w:rsid w:val="00983214"/>
    <w:rsid w:val="0098540F"/>
    <w:rsid w:val="00986F21"/>
    <w:rsid w:val="00993250"/>
    <w:rsid w:val="00994917"/>
    <w:rsid w:val="009A10B1"/>
    <w:rsid w:val="009A1F6E"/>
    <w:rsid w:val="009A25B2"/>
    <w:rsid w:val="009A4C49"/>
    <w:rsid w:val="009A666D"/>
    <w:rsid w:val="009A7BDF"/>
    <w:rsid w:val="009B0F95"/>
    <w:rsid w:val="009B1569"/>
    <w:rsid w:val="009B23CD"/>
    <w:rsid w:val="009C02C9"/>
    <w:rsid w:val="009C1C0D"/>
    <w:rsid w:val="009C7D17"/>
    <w:rsid w:val="009D386C"/>
    <w:rsid w:val="009D5940"/>
    <w:rsid w:val="009E133E"/>
    <w:rsid w:val="009E2506"/>
    <w:rsid w:val="009E3DBB"/>
    <w:rsid w:val="009E484E"/>
    <w:rsid w:val="009E52D0"/>
    <w:rsid w:val="009F40FB"/>
    <w:rsid w:val="009F4469"/>
    <w:rsid w:val="009F4B45"/>
    <w:rsid w:val="009F5774"/>
    <w:rsid w:val="00A00BD2"/>
    <w:rsid w:val="00A07A12"/>
    <w:rsid w:val="00A109F2"/>
    <w:rsid w:val="00A153EF"/>
    <w:rsid w:val="00A16D5B"/>
    <w:rsid w:val="00A17D8E"/>
    <w:rsid w:val="00A17F7D"/>
    <w:rsid w:val="00A22FCB"/>
    <w:rsid w:val="00A23DA0"/>
    <w:rsid w:val="00A25B3B"/>
    <w:rsid w:val="00A27C4F"/>
    <w:rsid w:val="00A31D44"/>
    <w:rsid w:val="00A32BE1"/>
    <w:rsid w:val="00A37B54"/>
    <w:rsid w:val="00A40127"/>
    <w:rsid w:val="00A43B1E"/>
    <w:rsid w:val="00A45844"/>
    <w:rsid w:val="00A472F1"/>
    <w:rsid w:val="00A50D78"/>
    <w:rsid w:val="00A50E3E"/>
    <w:rsid w:val="00A5237D"/>
    <w:rsid w:val="00A554A3"/>
    <w:rsid w:val="00A55B93"/>
    <w:rsid w:val="00A562DA"/>
    <w:rsid w:val="00A604B4"/>
    <w:rsid w:val="00A60781"/>
    <w:rsid w:val="00A612FE"/>
    <w:rsid w:val="00A61B3B"/>
    <w:rsid w:val="00A61D2D"/>
    <w:rsid w:val="00A61DCB"/>
    <w:rsid w:val="00A66C10"/>
    <w:rsid w:val="00A66D5A"/>
    <w:rsid w:val="00A72B1F"/>
    <w:rsid w:val="00A758EA"/>
    <w:rsid w:val="00A75D8F"/>
    <w:rsid w:val="00A77149"/>
    <w:rsid w:val="00A80E75"/>
    <w:rsid w:val="00A80EBE"/>
    <w:rsid w:val="00A81064"/>
    <w:rsid w:val="00A8535E"/>
    <w:rsid w:val="00A91937"/>
    <w:rsid w:val="00A9434E"/>
    <w:rsid w:val="00A94E58"/>
    <w:rsid w:val="00A95C50"/>
    <w:rsid w:val="00A95CFA"/>
    <w:rsid w:val="00A967ED"/>
    <w:rsid w:val="00AA59EA"/>
    <w:rsid w:val="00AA5A32"/>
    <w:rsid w:val="00AA7C83"/>
    <w:rsid w:val="00AB08C2"/>
    <w:rsid w:val="00AB1750"/>
    <w:rsid w:val="00AB1F7E"/>
    <w:rsid w:val="00AB7895"/>
    <w:rsid w:val="00AB79A6"/>
    <w:rsid w:val="00AC2946"/>
    <w:rsid w:val="00AC4850"/>
    <w:rsid w:val="00AD015A"/>
    <w:rsid w:val="00AD3547"/>
    <w:rsid w:val="00AE4455"/>
    <w:rsid w:val="00AE715D"/>
    <w:rsid w:val="00AF186F"/>
    <w:rsid w:val="00AF4271"/>
    <w:rsid w:val="00AF5A42"/>
    <w:rsid w:val="00B03248"/>
    <w:rsid w:val="00B0354B"/>
    <w:rsid w:val="00B04B7C"/>
    <w:rsid w:val="00B04EF6"/>
    <w:rsid w:val="00B059BE"/>
    <w:rsid w:val="00B05B83"/>
    <w:rsid w:val="00B072C4"/>
    <w:rsid w:val="00B150B2"/>
    <w:rsid w:val="00B1613B"/>
    <w:rsid w:val="00B16CBC"/>
    <w:rsid w:val="00B16DB5"/>
    <w:rsid w:val="00B20127"/>
    <w:rsid w:val="00B20AE1"/>
    <w:rsid w:val="00B20CE4"/>
    <w:rsid w:val="00B210E8"/>
    <w:rsid w:val="00B22635"/>
    <w:rsid w:val="00B269E2"/>
    <w:rsid w:val="00B27AF1"/>
    <w:rsid w:val="00B36399"/>
    <w:rsid w:val="00B36E2B"/>
    <w:rsid w:val="00B41951"/>
    <w:rsid w:val="00B458B0"/>
    <w:rsid w:val="00B478E4"/>
    <w:rsid w:val="00B47B59"/>
    <w:rsid w:val="00B51022"/>
    <w:rsid w:val="00B53F81"/>
    <w:rsid w:val="00B54EAD"/>
    <w:rsid w:val="00B56C2B"/>
    <w:rsid w:val="00B57BAF"/>
    <w:rsid w:val="00B658C5"/>
    <w:rsid w:val="00B65BD3"/>
    <w:rsid w:val="00B70469"/>
    <w:rsid w:val="00B70FBA"/>
    <w:rsid w:val="00B72DD8"/>
    <w:rsid w:val="00B72E09"/>
    <w:rsid w:val="00B736AF"/>
    <w:rsid w:val="00B7596E"/>
    <w:rsid w:val="00B81C4A"/>
    <w:rsid w:val="00B83E0C"/>
    <w:rsid w:val="00B86D11"/>
    <w:rsid w:val="00B9096E"/>
    <w:rsid w:val="00B91CE7"/>
    <w:rsid w:val="00B96ACB"/>
    <w:rsid w:val="00BA06E6"/>
    <w:rsid w:val="00BA78B2"/>
    <w:rsid w:val="00BB0417"/>
    <w:rsid w:val="00BC2BCE"/>
    <w:rsid w:val="00BC3601"/>
    <w:rsid w:val="00BC556D"/>
    <w:rsid w:val="00BC5C2F"/>
    <w:rsid w:val="00BD24D9"/>
    <w:rsid w:val="00BE085F"/>
    <w:rsid w:val="00BE1648"/>
    <w:rsid w:val="00BE36EE"/>
    <w:rsid w:val="00BE5F93"/>
    <w:rsid w:val="00BF004E"/>
    <w:rsid w:val="00BF0855"/>
    <w:rsid w:val="00BF0C69"/>
    <w:rsid w:val="00BF0E5A"/>
    <w:rsid w:val="00BF391B"/>
    <w:rsid w:val="00BF3DFA"/>
    <w:rsid w:val="00BF5B5E"/>
    <w:rsid w:val="00BF629B"/>
    <w:rsid w:val="00BF655C"/>
    <w:rsid w:val="00C02B5A"/>
    <w:rsid w:val="00C0382C"/>
    <w:rsid w:val="00C04A43"/>
    <w:rsid w:val="00C04BCD"/>
    <w:rsid w:val="00C05EF4"/>
    <w:rsid w:val="00C075EF"/>
    <w:rsid w:val="00C07820"/>
    <w:rsid w:val="00C11E83"/>
    <w:rsid w:val="00C14B92"/>
    <w:rsid w:val="00C15C4B"/>
    <w:rsid w:val="00C2378A"/>
    <w:rsid w:val="00C245B1"/>
    <w:rsid w:val="00C251C3"/>
    <w:rsid w:val="00C269BE"/>
    <w:rsid w:val="00C378A1"/>
    <w:rsid w:val="00C37C85"/>
    <w:rsid w:val="00C47721"/>
    <w:rsid w:val="00C50D3F"/>
    <w:rsid w:val="00C53D16"/>
    <w:rsid w:val="00C621D6"/>
    <w:rsid w:val="00C624E5"/>
    <w:rsid w:val="00C64CA1"/>
    <w:rsid w:val="00C66030"/>
    <w:rsid w:val="00C75472"/>
    <w:rsid w:val="00C75907"/>
    <w:rsid w:val="00C82D86"/>
    <w:rsid w:val="00C8459B"/>
    <w:rsid w:val="00C84FB0"/>
    <w:rsid w:val="00C85D42"/>
    <w:rsid w:val="00C86175"/>
    <w:rsid w:val="00C907C9"/>
    <w:rsid w:val="00CA3598"/>
    <w:rsid w:val="00CA498D"/>
    <w:rsid w:val="00CA6B72"/>
    <w:rsid w:val="00CA7DD2"/>
    <w:rsid w:val="00CB25F3"/>
    <w:rsid w:val="00CB2632"/>
    <w:rsid w:val="00CB443C"/>
    <w:rsid w:val="00CB4692"/>
    <w:rsid w:val="00CB4B8D"/>
    <w:rsid w:val="00CC0DDA"/>
    <w:rsid w:val="00CC2C8D"/>
    <w:rsid w:val="00CC3FD2"/>
    <w:rsid w:val="00CD10CF"/>
    <w:rsid w:val="00CD11F1"/>
    <w:rsid w:val="00CD684F"/>
    <w:rsid w:val="00CE3C8E"/>
    <w:rsid w:val="00CE6CB2"/>
    <w:rsid w:val="00CE6D57"/>
    <w:rsid w:val="00CF4B99"/>
    <w:rsid w:val="00CF5F4C"/>
    <w:rsid w:val="00D0106E"/>
    <w:rsid w:val="00D02B8D"/>
    <w:rsid w:val="00D02BD1"/>
    <w:rsid w:val="00D041CC"/>
    <w:rsid w:val="00D06623"/>
    <w:rsid w:val="00D07923"/>
    <w:rsid w:val="00D14C6B"/>
    <w:rsid w:val="00D14E11"/>
    <w:rsid w:val="00D2158D"/>
    <w:rsid w:val="00D24503"/>
    <w:rsid w:val="00D3129F"/>
    <w:rsid w:val="00D35E84"/>
    <w:rsid w:val="00D3697E"/>
    <w:rsid w:val="00D3735A"/>
    <w:rsid w:val="00D423C4"/>
    <w:rsid w:val="00D43094"/>
    <w:rsid w:val="00D44258"/>
    <w:rsid w:val="00D444E1"/>
    <w:rsid w:val="00D478EC"/>
    <w:rsid w:val="00D53C17"/>
    <w:rsid w:val="00D5536F"/>
    <w:rsid w:val="00D56935"/>
    <w:rsid w:val="00D574BB"/>
    <w:rsid w:val="00D63760"/>
    <w:rsid w:val="00D716BA"/>
    <w:rsid w:val="00D72A52"/>
    <w:rsid w:val="00D72AD9"/>
    <w:rsid w:val="00D742C4"/>
    <w:rsid w:val="00D758C6"/>
    <w:rsid w:val="00D7612F"/>
    <w:rsid w:val="00D812AC"/>
    <w:rsid w:val="00D817B3"/>
    <w:rsid w:val="00D8681B"/>
    <w:rsid w:val="00D90C10"/>
    <w:rsid w:val="00D9119C"/>
    <w:rsid w:val="00D91DAD"/>
    <w:rsid w:val="00D92E96"/>
    <w:rsid w:val="00D94D71"/>
    <w:rsid w:val="00D97F6D"/>
    <w:rsid w:val="00DA258C"/>
    <w:rsid w:val="00DA4345"/>
    <w:rsid w:val="00DB373D"/>
    <w:rsid w:val="00DC558B"/>
    <w:rsid w:val="00DC6632"/>
    <w:rsid w:val="00DD1366"/>
    <w:rsid w:val="00DD1D5E"/>
    <w:rsid w:val="00DE07FA"/>
    <w:rsid w:val="00DE20DB"/>
    <w:rsid w:val="00DE2E2E"/>
    <w:rsid w:val="00DE3F2E"/>
    <w:rsid w:val="00DE59A8"/>
    <w:rsid w:val="00DE63EF"/>
    <w:rsid w:val="00DF05CB"/>
    <w:rsid w:val="00DF2DDE"/>
    <w:rsid w:val="00DF3011"/>
    <w:rsid w:val="00DF681F"/>
    <w:rsid w:val="00DF6A02"/>
    <w:rsid w:val="00DF7772"/>
    <w:rsid w:val="00DF77C8"/>
    <w:rsid w:val="00E01667"/>
    <w:rsid w:val="00E02C9D"/>
    <w:rsid w:val="00E03CD5"/>
    <w:rsid w:val="00E03D47"/>
    <w:rsid w:val="00E0754E"/>
    <w:rsid w:val="00E12712"/>
    <w:rsid w:val="00E1576D"/>
    <w:rsid w:val="00E21B50"/>
    <w:rsid w:val="00E23D56"/>
    <w:rsid w:val="00E23DD8"/>
    <w:rsid w:val="00E24563"/>
    <w:rsid w:val="00E26467"/>
    <w:rsid w:val="00E3148A"/>
    <w:rsid w:val="00E320C2"/>
    <w:rsid w:val="00E36209"/>
    <w:rsid w:val="00E37AF9"/>
    <w:rsid w:val="00E41677"/>
    <w:rsid w:val="00E420BB"/>
    <w:rsid w:val="00E440F7"/>
    <w:rsid w:val="00E4493C"/>
    <w:rsid w:val="00E457C8"/>
    <w:rsid w:val="00E50DF6"/>
    <w:rsid w:val="00E53605"/>
    <w:rsid w:val="00E53A0A"/>
    <w:rsid w:val="00E60B2B"/>
    <w:rsid w:val="00E630C9"/>
    <w:rsid w:val="00E6336D"/>
    <w:rsid w:val="00E6366C"/>
    <w:rsid w:val="00E65A98"/>
    <w:rsid w:val="00E6704A"/>
    <w:rsid w:val="00E76FB6"/>
    <w:rsid w:val="00E9155E"/>
    <w:rsid w:val="00E931DB"/>
    <w:rsid w:val="00E95D07"/>
    <w:rsid w:val="00E965C5"/>
    <w:rsid w:val="00E96A3A"/>
    <w:rsid w:val="00E97402"/>
    <w:rsid w:val="00E9782F"/>
    <w:rsid w:val="00E97B99"/>
    <w:rsid w:val="00EA0AD2"/>
    <w:rsid w:val="00EA0C9C"/>
    <w:rsid w:val="00EA212C"/>
    <w:rsid w:val="00EA489D"/>
    <w:rsid w:val="00EA5D3B"/>
    <w:rsid w:val="00EB2E9D"/>
    <w:rsid w:val="00EB3EDC"/>
    <w:rsid w:val="00EB3FC9"/>
    <w:rsid w:val="00EB479A"/>
    <w:rsid w:val="00EB6066"/>
    <w:rsid w:val="00EB6648"/>
    <w:rsid w:val="00EB6CFF"/>
    <w:rsid w:val="00EC70A2"/>
    <w:rsid w:val="00ED1E14"/>
    <w:rsid w:val="00ED3AFA"/>
    <w:rsid w:val="00ED4454"/>
    <w:rsid w:val="00ED5473"/>
    <w:rsid w:val="00ED63EF"/>
    <w:rsid w:val="00ED715B"/>
    <w:rsid w:val="00EE0480"/>
    <w:rsid w:val="00EE6FFC"/>
    <w:rsid w:val="00EE780E"/>
    <w:rsid w:val="00EF10AC"/>
    <w:rsid w:val="00EF4701"/>
    <w:rsid w:val="00EF564E"/>
    <w:rsid w:val="00EF709E"/>
    <w:rsid w:val="00F00037"/>
    <w:rsid w:val="00F015AA"/>
    <w:rsid w:val="00F01B76"/>
    <w:rsid w:val="00F0570C"/>
    <w:rsid w:val="00F1307B"/>
    <w:rsid w:val="00F148FE"/>
    <w:rsid w:val="00F216D5"/>
    <w:rsid w:val="00F22198"/>
    <w:rsid w:val="00F278EB"/>
    <w:rsid w:val="00F313FF"/>
    <w:rsid w:val="00F31EB5"/>
    <w:rsid w:val="00F33D49"/>
    <w:rsid w:val="00F3481E"/>
    <w:rsid w:val="00F40141"/>
    <w:rsid w:val="00F40ED6"/>
    <w:rsid w:val="00F44650"/>
    <w:rsid w:val="00F471BD"/>
    <w:rsid w:val="00F55AA0"/>
    <w:rsid w:val="00F577F6"/>
    <w:rsid w:val="00F61F73"/>
    <w:rsid w:val="00F62B12"/>
    <w:rsid w:val="00F65266"/>
    <w:rsid w:val="00F66044"/>
    <w:rsid w:val="00F751E1"/>
    <w:rsid w:val="00F90732"/>
    <w:rsid w:val="00F9147F"/>
    <w:rsid w:val="00F924A7"/>
    <w:rsid w:val="00F932B6"/>
    <w:rsid w:val="00FA3D01"/>
    <w:rsid w:val="00FB01A7"/>
    <w:rsid w:val="00FB10BD"/>
    <w:rsid w:val="00FB71A8"/>
    <w:rsid w:val="00FB731B"/>
    <w:rsid w:val="00FC068F"/>
    <w:rsid w:val="00FC0B7B"/>
    <w:rsid w:val="00FC583B"/>
    <w:rsid w:val="00FC5E52"/>
    <w:rsid w:val="00FD177E"/>
    <w:rsid w:val="00FD347F"/>
    <w:rsid w:val="00FE1221"/>
    <w:rsid w:val="00FE4BF8"/>
    <w:rsid w:val="00FF1646"/>
    <w:rsid w:val="00FF25D4"/>
    <w:rsid w:val="00FF2CCA"/>
    <w:rsid w:val="00FF55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376BB5"/>
  <w15:docId w15:val="{01445687-1C42-4182-A071-6F1C27E2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59AF"/>
  </w:style>
  <w:style w:type="paragraph" w:styleId="Heading1">
    <w:name w:val="heading 1"/>
    <w:basedOn w:val="Normal"/>
    <w:next w:val="Normal"/>
    <w:link w:val="Heading1Char"/>
    <w:uiPriority w:val="9"/>
    <w:qFormat/>
    <w:rsid w:val="008759AF"/>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759AF"/>
    <w:pPr>
      <w:keepNext/>
      <w:numPr>
        <w:ilvl w:val="1"/>
        <w:numId w:val="1"/>
      </w:numPr>
      <w:spacing w:before="120" w:after="60"/>
      <w:outlineLvl w:val="1"/>
    </w:pPr>
    <w:rPr>
      <w:i/>
      <w:iCs/>
    </w:rPr>
  </w:style>
  <w:style w:type="paragraph" w:styleId="Heading3">
    <w:name w:val="heading 3"/>
    <w:basedOn w:val="Normal"/>
    <w:next w:val="Normal"/>
    <w:uiPriority w:val="9"/>
    <w:qFormat/>
    <w:rsid w:val="008759AF"/>
    <w:pPr>
      <w:keepNext/>
      <w:numPr>
        <w:ilvl w:val="2"/>
        <w:numId w:val="1"/>
      </w:numPr>
      <w:outlineLvl w:val="2"/>
    </w:pPr>
    <w:rPr>
      <w:i/>
      <w:iCs/>
    </w:rPr>
  </w:style>
  <w:style w:type="paragraph" w:styleId="Heading4">
    <w:name w:val="heading 4"/>
    <w:basedOn w:val="Normal"/>
    <w:next w:val="Normal"/>
    <w:uiPriority w:val="9"/>
    <w:qFormat/>
    <w:rsid w:val="008759AF"/>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8759AF"/>
    <w:pPr>
      <w:numPr>
        <w:ilvl w:val="4"/>
        <w:numId w:val="1"/>
      </w:numPr>
      <w:spacing w:before="240" w:after="60"/>
      <w:outlineLvl w:val="4"/>
    </w:pPr>
    <w:rPr>
      <w:sz w:val="18"/>
      <w:szCs w:val="18"/>
    </w:rPr>
  </w:style>
  <w:style w:type="paragraph" w:styleId="Heading6">
    <w:name w:val="heading 6"/>
    <w:basedOn w:val="Normal"/>
    <w:next w:val="Normal"/>
    <w:uiPriority w:val="9"/>
    <w:qFormat/>
    <w:rsid w:val="008759AF"/>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8759AF"/>
    <w:pPr>
      <w:numPr>
        <w:ilvl w:val="6"/>
        <w:numId w:val="1"/>
      </w:numPr>
      <w:spacing w:before="240" w:after="60"/>
      <w:outlineLvl w:val="6"/>
    </w:pPr>
    <w:rPr>
      <w:sz w:val="16"/>
      <w:szCs w:val="16"/>
    </w:rPr>
  </w:style>
  <w:style w:type="paragraph" w:styleId="Heading8">
    <w:name w:val="heading 8"/>
    <w:basedOn w:val="Normal"/>
    <w:next w:val="Normal"/>
    <w:uiPriority w:val="9"/>
    <w:qFormat/>
    <w:rsid w:val="008759AF"/>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8759A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759AF"/>
    <w:pPr>
      <w:spacing w:before="20"/>
      <w:ind w:firstLine="202"/>
      <w:jc w:val="both"/>
    </w:pPr>
    <w:rPr>
      <w:b/>
      <w:bCs/>
      <w:sz w:val="18"/>
      <w:szCs w:val="18"/>
    </w:rPr>
  </w:style>
  <w:style w:type="paragraph" w:customStyle="1" w:styleId="Authors">
    <w:name w:val="Authors"/>
    <w:basedOn w:val="Normal"/>
    <w:next w:val="Normal"/>
    <w:rsid w:val="008759AF"/>
    <w:pPr>
      <w:framePr w:w="9072" w:hSpace="187" w:vSpace="187" w:wrap="notBeside" w:vAnchor="text" w:hAnchor="page" w:xAlign="center" w:y="1"/>
      <w:spacing w:after="320"/>
      <w:jc w:val="center"/>
    </w:pPr>
    <w:rPr>
      <w:sz w:val="22"/>
      <w:szCs w:val="22"/>
    </w:rPr>
  </w:style>
  <w:style w:type="character" w:customStyle="1" w:styleId="MemberType">
    <w:name w:val="MemberType"/>
    <w:rsid w:val="008759AF"/>
    <w:rPr>
      <w:rFonts w:ascii="Times New Roman" w:hAnsi="Times New Roman" w:cs="Times New Roman"/>
      <w:i/>
      <w:iCs/>
      <w:sz w:val="22"/>
      <w:szCs w:val="22"/>
    </w:rPr>
  </w:style>
  <w:style w:type="paragraph" w:styleId="Title">
    <w:name w:val="Title"/>
    <w:basedOn w:val="Normal"/>
    <w:next w:val="Normal"/>
    <w:qFormat/>
    <w:rsid w:val="008759AF"/>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8759AF"/>
    <w:pPr>
      <w:ind w:firstLine="202"/>
      <w:jc w:val="both"/>
    </w:pPr>
    <w:rPr>
      <w:sz w:val="16"/>
      <w:szCs w:val="16"/>
    </w:rPr>
  </w:style>
  <w:style w:type="paragraph" w:customStyle="1" w:styleId="References">
    <w:name w:val="References"/>
    <w:basedOn w:val="Normal"/>
    <w:rsid w:val="008759AF"/>
    <w:pPr>
      <w:numPr>
        <w:numId w:val="2"/>
      </w:numPr>
      <w:jc w:val="both"/>
    </w:pPr>
    <w:rPr>
      <w:sz w:val="16"/>
      <w:szCs w:val="16"/>
    </w:rPr>
  </w:style>
  <w:style w:type="paragraph" w:customStyle="1" w:styleId="IndexTerms">
    <w:name w:val="IndexTerms"/>
    <w:basedOn w:val="Normal"/>
    <w:next w:val="Normal"/>
    <w:rsid w:val="008759AF"/>
    <w:pPr>
      <w:ind w:firstLine="202"/>
      <w:jc w:val="both"/>
    </w:pPr>
    <w:rPr>
      <w:b/>
      <w:bCs/>
      <w:sz w:val="18"/>
      <w:szCs w:val="18"/>
    </w:rPr>
  </w:style>
  <w:style w:type="character" w:styleId="FootnoteReference">
    <w:name w:val="footnote reference"/>
    <w:semiHidden/>
    <w:rsid w:val="008759AF"/>
    <w:rPr>
      <w:vertAlign w:val="superscript"/>
    </w:rPr>
  </w:style>
  <w:style w:type="paragraph" w:styleId="Footer">
    <w:name w:val="footer"/>
    <w:basedOn w:val="Normal"/>
    <w:link w:val="FooterChar"/>
    <w:uiPriority w:val="99"/>
    <w:rsid w:val="008759AF"/>
    <w:pPr>
      <w:tabs>
        <w:tab w:val="center" w:pos="4320"/>
        <w:tab w:val="right" w:pos="8640"/>
      </w:tabs>
    </w:pPr>
  </w:style>
  <w:style w:type="paragraph" w:customStyle="1" w:styleId="Text">
    <w:name w:val="Text"/>
    <w:basedOn w:val="Normal"/>
    <w:rsid w:val="008759AF"/>
    <w:pPr>
      <w:widowControl w:val="0"/>
      <w:spacing w:line="252" w:lineRule="auto"/>
      <w:ind w:firstLine="202"/>
      <w:jc w:val="both"/>
    </w:pPr>
  </w:style>
  <w:style w:type="paragraph" w:customStyle="1" w:styleId="FigureCaption">
    <w:name w:val="Figure Caption"/>
    <w:basedOn w:val="Normal"/>
    <w:rsid w:val="008759AF"/>
    <w:pPr>
      <w:jc w:val="both"/>
    </w:pPr>
    <w:rPr>
      <w:sz w:val="16"/>
      <w:szCs w:val="16"/>
    </w:rPr>
  </w:style>
  <w:style w:type="paragraph" w:customStyle="1" w:styleId="TableTitle">
    <w:name w:val="Table Title"/>
    <w:basedOn w:val="Normal"/>
    <w:rsid w:val="008759AF"/>
    <w:pPr>
      <w:jc w:val="center"/>
    </w:pPr>
    <w:rPr>
      <w:smallCaps/>
      <w:sz w:val="16"/>
      <w:szCs w:val="16"/>
    </w:rPr>
  </w:style>
  <w:style w:type="paragraph" w:customStyle="1" w:styleId="ReferenceHead">
    <w:name w:val="Reference Head"/>
    <w:basedOn w:val="Heading1"/>
    <w:link w:val="ReferenceHeadChar"/>
    <w:rsid w:val="008759AF"/>
    <w:pPr>
      <w:numPr>
        <w:numId w:val="0"/>
      </w:numPr>
    </w:pPr>
  </w:style>
  <w:style w:type="paragraph" w:styleId="Header">
    <w:name w:val="header"/>
    <w:basedOn w:val="Normal"/>
    <w:rsid w:val="008759AF"/>
    <w:pPr>
      <w:tabs>
        <w:tab w:val="center" w:pos="4320"/>
        <w:tab w:val="right" w:pos="8640"/>
      </w:tabs>
    </w:pPr>
  </w:style>
  <w:style w:type="paragraph" w:customStyle="1" w:styleId="Equation">
    <w:name w:val="Equation"/>
    <w:basedOn w:val="Normal"/>
    <w:next w:val="Normal"/>
    <w:rsid w:val="008759AF"/>
    <w:pPr>
      <w:widowControl w:val="0"/>
      <w:tabs>
        <w:tab w:val="right" w:pos="5040"/>
      </w:tabs>
      <w:spacing w:line="252" w:lineRule="auto"/>
      <w:jc w:val="both"/>
    </w:pPr>
  </w:style>
  <w:style w:type="character" w:styleId="Hyperlink">
    <w:name w:val="Hyperlink"/>
    <w:rsid w:val="008759AF"/>
    <w:rPr>
      <w:color w:val="0000FF"/>
      <w:u w:val="single"/>
    </w:rPr>
  </w:style>
  <w:style w:type="character" w:styleId="FollowedHyperlink">
    <w:name w:val="FollowedHyperlink"/>
    <w:rsid w:val="008759AF"/>
    <w:rPr>
      <w:color w:val="800080"/>
      <w:u w:val="single"/>
    </w:rPr>
  </w:style>
  <w:style w:type="paragraph" w:styleId="BodyTextIndent">
    <w:name w:val="Body Text Indent"/>
    <w:basedOn w:val="Normal"/>
    <w:link w:val="BodyTextIndentChar"/>
    <w:rsid w:val="008759AF"/>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Mention1">
    <w:name w:val="Mention1"/>
    <w:basedOn w:val="DefaultParagraphFont"/>
    <w:uiPriority w:val="99"/>
    <w:semiHidden/>
    <w:unhideWhenUsed/>
    <w:rsid w:val="00B269E2"/>
    <w:rPr>
      <w:color w:val="2B579A"/>
      <w:shd w:val="clear" w:color="auto" w:fill="E6E6E6"/>
    </w:rPr>
  </w:style>
  <w:style w:type="character" w:customStyle="1" w:styleId="BodyTextChar">
    <w:name w:val="Body Text Char"/>
    <w:qFormat/>
    <w:rsid w:val="00B269E2"/>
    <w:rPr>
      <w:sz w:val="24"/>
      <w:szCs w:val="24"/>
      <w:lang w:val="en-US" w:eastAsia="en-GB" w:bidi="ar-AE"/>
    </w:rPr>
  </w:style>
  <w:style w:type="paragraph" w:styleId="BodyText">
    <w:name w:val="Body Text"/>
    <w:basedOn w:val="Normal"/>
    <w:link w:val="BodyTextChar1"/>
    <w:rsid w:val="00B269E2"/>
    <w:pPr>
      <w:spacing w:after="120"/>
    </w:pPr>
  </w:style>
  <w:style w:type="character" w:customStyle="1" w:styleId="BodyTextChar1">
    <w:name w:val="Body Text Char1"/>
    <w:basedOn w:val="DefaultParagraphFont"/>
    <w:link w:val="BodyText"/>
    <w:rsid w:val="00B269E2"/>
  </w:style>
  <w:style w:type="paragraph" w:styleId="Caption">
    <w:name w:val="caption"/>
    <w:basedOn w:val="Normal"/>
    <w:next w:val="Normal"/>
    <w:unhideWhenUsed/>
    <w:qFormat/>
    <w:rsid w:val="00B269E2"/>
    <w:pPr>
      <w:spacing w:after="200"/>
    </w:pPr>
    <w:rPr>
      <w:i/>
      <w:iCs/>
      <w:color w:val="44546A" w:themeColor="text2"/>
      <w:sz w:val="18"/>
      <w:szCs w:val="18"/>
    </w:rPr>
  </w:style>
  <w:style w:type="paragraph" w:styleId="ListParagraph">
    <w:name w:val="List Paragraph"/>
    <w:basedOn w:val="Normal"/>
    <w:uiPriority w:val="34"/>
    <w:qFormat/>
    <w:rsid w:val="003C572F"/>
    <w:pPr>
      <w:ind w:left="720"/>
      <w:contextualSpacing/>
    </w:pPr>
  </w:style>
  <w:style w:type="character" w:styleId="PlaceholderText">
    <w:name w:val="Placeholder Text"/>
    <w:basedOn w:val="DefaultParagraphFont"/>
    <w:semiHidden/>
    <w:rsid w:val="00285360"/>
    <w:rPr>
      <w:color w:val="808080"/>
    </w:rPr>
  </w:style>
  <w:style w:type="table" w:customStyle="1" w:styleId="GridTable4-Accent11">
    <w:name w:val="Grid Table 4 - Accent 11"/>
    <w:basedOn w:val="TableNormal"/>
    <w:uiPriority w:val="49"/>
    <w:rsid w:val="00A77149"/>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rsid w:val="00E67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A34B4"/>
    <w:rPr>
      <w:color w:val="808080"/>
      <w:shd w:val="clear" w:color="auto" w:fill="E6E6E6"/>
    </w:rPr>
  </w:style>
  <w:style w:type="paragraph" w:styleId="NormalWeb">
    <w:name w:val="Normal (Web)"/>
    <w:basedOn w:val="Normal"/>
    <w:uiPriority w:val="99"/>
    <w:unhideWhenUsed/>
    <w:rsid w:val="00F1307B"/>
    <w:pPr>
      <w:spacing w:before="100" w:beforeAutospacing="1" w:after="100" w:afterAutospacing="1"/>
    </w:pPr>
    <w:rPr>
      <w:sz w:val="24"/>
      <w:szCs w:val="24"/>
    </w:rPr>
  </w:style>
  <w:style w:type="character" w:styleId="Emphasis">
    <w:name w:val="Emphasis"/>
    <w:basedOn w:val="DefaultParagraphFont"/>
    <w:uiPriority w:val="20"/>
    <w:qFormat/>
    <w:rsid w:val="00D742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6007">
      <w:bodyDiv w:val="1"/>
      <w:marLeft w:val="0"/>
      <w:marRight w:val="0"/>
      <w:marTop w:val="0"/>
      <w:marBottom w:val="0"/>
      <w:divBdr>
        <w:top w:val="none" w:sz="0" w:space="0" w:color="auto"/>
        <w:left w:val="none" w:sz="0" w:space="0" w:color="auto"/>
        <w:bottom w:val="none" w:sz="0" w:space="0" w:color="auto"/>
        <w:right w:val="none" w:sz="0" w:space="0" w:color="auto"/>
      </w:divBdr>
    </w:div>
    <w:div w:id="223416046">
      <w:bodyDiv w:val="1"/>
      <w:marLeft w:val="0"/>
      <w:marRight w:val="0"/>
      <w:marTop w:val="0"/>
      <w:marBottom w:val="0"/>
      <w:divBdr>
        <w:top w:val="none" w:sz="0" w:space="0" w:color="auto"/>
        <w:left w:val="none" w:sz="0" w:space="0" w:color="auto"/>
        <w:bottom w:val="none" w:sz="0" w:space="0" w:color="auto"/>
        <w:right w:val="none" w:sz="0" w:space="0" w:color="auto"/>
      </w:divBdr>
    </w:div>
    <w:div w:id="227158634">
      <w:bodyDiv w:val="1"/>
      <w:marLeft w:val="0"/>
      <w:marRight w:val="0"/>
      <w:marTop w:val="0"/>
      <w:marBottom w:val="0"/>
      <w:divBdr>
        <w:top w:val="none" w:sz="0" w:space="0" w:color="auto"/>
        <w:left w:val="none" w:sz="0" w:space="0" w:color="auto"/>
        <w:bottom w:val="none" w:sz="0" w:space="0" w:color="auto"/>
        <w:right w:val="none" w:sz="0" w:space="0" w:color="auto"/>
      </w:divBdr>
    </w:div>
    <w:div w:id="273906971">
      <w:bodyDiv w:val="1"/>
      <w:marLeft w:val="0"/>
      <w:marRight w:val="0"/>
      <w:marTop w:val="0"/>
      <w:marBottom w:val="0"/>
      <w:divBdr>
        <w:top w:val="none" w:sz="0" w:space="0" w:color="auto"/>
        <w:left w:val="none" w:sz="0" w:space="0" w:color="auto"/>
        <w:bottom w:val="none" w:sz="0" w:space="0" w:color="auto"/>
        <w:right w:val="none" w:sz="0" w:space="0" w:color="auto"/>
      </w:divBdr>
    </w:div>
    <w:div w:id="331184541">
      <w:bodyDiv w:val="1"/>
      <w:marLeft w:val="0"/>
      <w:marRight w:val="0"/>
      <w:marTop w:val="0"/>
      <w:marBottom w:val="0"/>
      <w:divBdr>
        <w:top w:val="none" w:sz="0" w:space="0" w:color="auto"/>
        <w:left w:val="none" w:sz="0" w:space="0" w:color="auto"/>
        <w:bottom w:val="none" w:sz="0" w:space="0" w:color="auto"/>
        <w:right w:val="none" w:sz="0" w:space="0" w:color="auto"/>
      </w:divBdr>
      <w:divsChild>
        <w:div w:id="1979990008">
          <w:marLeft w:val="0"/>
          <w:marRight w:val="0"/>
          <w:marTop w:val="0"/>
          <w:marBottom w:val="0"/>
          <w:divBdr>
            <w:top w:val="none" w:sz="0" w:space="0" w:color="auto"/>
            <w:left w:val="none" w:sz="0" w:space="0" w:color="auto"/>
            <w:bottom w:val="none" w:sz="0" w:space="0" w:color="auto"/>
            <w:right w:val="none" w:sz="0" w:space="0" w:color="auto"/>
          </w:divBdr>
        </w:div>
      </w:divsChild>
    </w:div>
    <w:div w:id="44342612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09331841">
      <w:bodyDiv w:val="1"/>
      <w:marLeft w:val="0"/>
      <w:marRight w:val="0"/>
      <w:marTop w:val="0"/>
      <w:marBottom w:val="0"/>
      <w:divBdr>
        <w:top w:val="none" w:sz="0" w:space="0" w:color="auto"/>
        <w:left w:val="none" w:sz="0" w:space="0" w:color="auto"/>
        <w:bottom w:val="none" w:sz="0" w:space="0" w:color="auto"/>
        <w:right w:val="none" w:sz="0" w:space="0" w:color="auto"/>
      </w:divBdr>
      <w:divsChild>
        <w:div w:id="1549875458">
          <w:marLeft w:val="0"/>
          <w:marRight w:val="0"/>
          <w:marTop w:val="0"/>
          <w:marBottom w:val="0"/>
          <w:divBdr>
            <w:top w:val="none" w:sz="0" w:space="0" w:color="auto"/>
            <w:left w:val="none" w:sz="0" w:space="0" w:color="auto"/>
            <w:bottom w:val="none" w:sz="0" w:space="0" w:color="auto"/>
            <w:right w:val="none" w:sz="0" w:space="0" w:color="auto"/>
          </w:divBdr>
        </w:div>
      </w:divsChild>
    </w:div>
    <w:div w:id="144726396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5013690">
      <w:bodyDiv w:val="1"/>
      <w:marLeft w:val="0"/>
      <w:marRight w:val="0"/>
      <w:marTop w:val="0"/>
      <w:marBottom w:val="0"/>
      <w:divBdr>
        <w:top w:val="none" w:sz="0" w:space="0" w:color="auto"/>
        <w:left w:val="none" w:sz="0" w:space="0" w:color="auto"/>
        <w:bottom w:val="none" w:sz="0" w:space="0" w:color="auto"/>
        <w:right w:val="none" w:sz="0" w:space="0" w:color="auto"/>
      </w:divBdr>
      <w:divsChild>
        <w:div w:id="3506479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23989-30E5-4E43-A4AA-D1BC1BC5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710</TotalTime>
  <Pages>5</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15586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Rachit Shah</dc:creator>
  <cp:keywords/>
  <cp:lastModifiedBy>Abhi Shah</cp:lastModifiedBy>
  <cp:revision>21</cp:revision>
  <cp:lastPrinted>2017-11-23T06:57:00Z</cp:lastPrinted>
  <dcterms:created xsi:type="dcterms:W3CDTF">2017-11-23T07:05:00Z</dcterms:created>
  <dcterms:modified xsi:type="dcterms:W3CDTF">2017-11-30T03:42:00Z</dcterms:modified>
</cp:coreProperties>
</file>